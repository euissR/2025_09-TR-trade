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comments.xml" ContentType="application/vnd.openxmlformats-officedocument.wordprocessingml.comments+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docProps/app.xml" ContentType="application/vnd.openxmlformats-officedocument.extended-properties+xml"/>
  <Override PartName="/word/people.xml" ContentType="application/vnd.openxmlformats-officedocument.wordprocessingml.people+xml"/>
  <Override PartName="/word/fontTable.xml" ContentType="application/vnd.openxmlformats-officedocument.wordprocessingml.fontTable+xml"/>
  <Override PartName="/docProps/core.xml" ContentType="application/vnd.openxmlformats-package.core-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598360" w14:textId="08F77274" w:rsidR="000E22C2" w:rsidRPr="000E22C2" w:rsidRDefault="000E22C2" w:rsidP="00686EF7">
      <w:r w:rsidRPr="2D1F99E4">
        <w:rPr>
          <w:rFonts w:asciiTheme="majorHAnsi" w:hAnsiTheme="majorHAnsi"/>
          <w:spacing w:val="-10"/>
          <w:kern w:val="28"/>
          <w:sz w:val="56"/>
          <w:szCs w:val="56"/>
        </w:rPr>
        <w:t>The dependence gap in Russia-China relations</w:t>
      </w:r>
    </w:p>
    <w:p w14:paraId="5C18AE44" w14:textId="1FF0B2DF" w:rsidR="00F62F83" w:rsidRPr="00F62F83" w:rsidRDefault="00D91741" w:rsidP="00F62F83">
      <w:pPr>
        <w:pStyle w:val="Subtitle"/>
      </w:pPr>
      <w:r w:rsidRPr="00D91741">
        <w:t>Tracing where pragmatism ends and geopolitical signalling begins</w:t>
      </w:r>
    </w:p>
    <w:p w14:paraId="71C2790B" w14:textId="3E0A888E" w:rsidR="00F62F83" w:rsidRPr="00F62F83" w:rsidRDefault="00F62F83" w:rsidP="2D1F99E4">
      <w:pPr>
        <w:rPr>
          <w:i/>
          <w:iCs/>
        </w:rPr>
      </w:pPr>
      <w:r w:rsidRPr="2D1F99E4">
        <w:rPr>
          <w:i/>
          <w:iCs/>
        </w:rPr>
        <w:t>By Alessia Caruso and Tim Rühlig</w:t>
      </w:r>
    </w:p>
    <w:p w14:paraId="79052F93" w14:textId="77777777" w:rsidR="00F62F83" w:rsidRDefault="00F62F83" w:rsidP="00F62F83"/>
    <w:p w14:paraId="39E24F9A" w14:textId="7B1A84FA" w:rsidR="00F62F83" w:rsidRDefault="595BFB2F" w:rsidP="00F62F83">
      <w:r>
        <w:t>China does not want to see Russia being defeated on the battlefield in Ukraine. This is what Chinese Foreign Minister Wang Yi told the EU’s top diplomat Kaja Kallas when he visited Brussels in early</w:t>
      </w:r>
      <w:r w:rsidR="2A9C0AAA">
        <w:t xml:space="preserve"> </w:t>
      </w:r>
      <w:r>
        <w:t xml:space="preserve">July. </w:t>
      </w:r>
      <w:r w:rsidR="163D3027">
        <w:t xml:space="preserve">Since the outbreak of the full-scale </w:t>
      </w:r>
      <w:r w:rsidR="009C396F">
        <w:t>invasion</w:t>
      </w:r>
      <w:r w:rsidR="163D3027">
        <w:t xml:space="preserve"> in February 2022,</w:t>
      </w:r>
      <w:r>
        <w:t xml:space="preserve"> Beijing has provided</w:t>
      </w:r>
      <w:r w:rsidR="7DD38CF9">
        <w:t xml:space="preserve"> economic</w:t>
      </w:r>
      <w:r w:rsidR="3266FF45">
        <w:t>, military and diplomatic</w:t>
      </w:r>
      <w:r w:rsidR="2C161523">
        <w:t xml:space="preserve"> support to the Kremlin</w:t>
      </w:r>
      <w:r w:rsidR="004A4D93">
        <w:t xml:space="preserve">, </w:t>
      </w:r>
      <w:r w:rsidR="2EEB755F">
        <w:t>al</w:t>
      </w:r>
      <w:r w:rsidR="004A4D93">
        <w:t>though to different degrees</w:t>
      </w:r>
      <w:r w:rsidR="6BC58415">
        <w:t>.</w:t>
      </w:r>
    </w:p>
    <w:p w14:paraId="7D06F704" w14:textId="70FC4A00" w:rsidR="00644A3D" w:rsidRPr="00F62F83" w:rsidRDefault="00AA46D2" w:rsidP="00F62F83">
      <w:r>
        <w:t>China and Russia share deep ideological and geopolitical interests that bind them together. Both governments view US influence and the spread of liberal democracy as direct challenges to their political models and regional</w:t>
      </w:r>
      <w:r w:rsidR="00EA138C">
        <w:t xml:space="preserve"> if not global</w:t>
      </w:r>
      <w:r>
        <w:t xml:space="preserve"> ambitions. Their partnership is therefore not just pragmatic, but also strategic: by aligning with Moscow, Beijing reinforces a broader effort to reshape the international order in ways that </w:t>
      </w:r>
      <w:r w:rsidR="50569547">
        <w:t>curb</w:t>
      </w:r>
      <w:r>
        <w:t xml:space="preserve"> Western dominance. These converging interests explain why China has been willing to extend significant support to the Kremlin, even as it carefully manages the risks involved.</w:t>
      </w:r>
    </w:p>
    <w:p w14:paraId="73616513" w14:textId="67E31D22" w:rsidR="00F531E8" w:rsidRDefault="7DBF92FB" w:rsidP="00F62F83">
      <w:r>
        <w:t>As demonstrated throughout this data</w:t>
      </w:r>
      <w:r w:rsidR="58498E5D">
        <w:t xml:space="preserve"> </w:t>
      </w:r>
      <w:r>
        <w:t>story,</w:t>
      </w:r>
      <w:r w:rsidR="595BFB2F">
        <w:t xml:space="preserve"> China’s support is not limitless. Beijing has avoided paying a high economic and political price for its help</w:t>
      </w:r>
      <w:r w:rsidR="1C7F16C0">
        <w:t>: Moscow has become progressively more dependent. In turn, China has leveraged the asymmetry</w:t>
      </w:r>
      <w:r w:rsidR="365EB89F">
        <w:t xml:space="preserve"> in the relationship</w:t>
      </w:r>
      <w:r w:rsidR="1C7F16C0">
        <w:t>, by using Russia as a</w:t>
      </w:r>
      <w:r w:rsidR="6C262A4C">
        <w:t xml:space="preserve"> </w:t>
      </w:r>
      <w:r w:rsidR="1C7F16C0">
        <w:t xml:space="preserve">market </w:t>
      </w:r>
      <w:r w:rsidR="5EE40131">
        <w:t>to absorb</w:t>
      </w:r>
      <w:r w:rsidR="1C7F16C0">
        <w:t xml:space="preserve"> its exports.</w:t>
      </w:r>
      <w:r w:rsidR="008A3805">
        <w:t xml:space="preserve"> </w:t>
      </w:r>
      <w:r w:rsidR="00F62F83">
        <w:t>How has Beijing</w:t>
      </w:r>
      <w:r w:rsidR="008A3805">
        <w:t xml:space="preserve"> </w:t>
      </w:r>
      <w:r w:rsidR="00D96C9B">
        <w:t>helped</w:t>
      </w:r>
      <w:r w:rsidR="00F62F83">
        <w:t xml:space="preserve"> Russia and where are </w:t>
      </w:r>
      <w:r w:rsidR="00D96C9B">
        <w:t>the</w:t>
      </w:r>
      <w:r w:rsidR="00F62F83">
        <w:t xml:space="preserve"> limits</w:t>
      </w:r>
      <w:r w:rsidR="00D96C9B">
        <w:t xml:space="preserve"> of such support</w:t>
      </w:r>
      <w:r w:rsidR="00F62F83">
        <w:t>?</w:t>
      </w:r>
      <w:r w:rsidR="00F531E8">
        <w:t xml:space="preserve"> </w:t>
      </w:r>
      <w:r w:rsidR="00F16EB7">
        <w:t xml:space="preserve">How has China reacted to Western sanctions? </w:t>
      </w:r>
      <w:r w:rsidR="00F531E8">
        <w:t xml:space="preserve">And </w:t>
      </w:r>
      <w:r w:rsidR="4BB619F1">
        <w:t xml:space="preserve">what </w:t>
      </w:r>
      <w:r w:rsidR="00F531E8">
        <w:t xml:space="preserve">does </w:t>
      </w:r>
      <w:r w:rsidR="41E112EA">
        <w:t>this</w:t>
      </w:r>
      <w:r w:rsidR="00F531E8">
        <w:t xml:space="preserve"> leave </w:t>
      </w:r>
      <w:r w:rsidR="7ED81DDA">
        <w:t xml:space="preserve">for </w:t>
      </w:r>
      <w:r w:rsidR="00F531E8">
        <w:t>Europe</w:t>
      </w:r>
      <w:r w:rsidR="5CC2D7B1">
        <w:t xml:space="preserve"> to</w:t>
      </w:r>
      <w:r w:rsidR="00F531E8">
        <w:t xml:space="preserve"> leverage </w:t>
      </w:r>
      <w:r w:rsidR="51DFE0C5">
        <w:t xml:space="preserve">its influence </w:t>
      </w:r>
      <w:proofErr w:type="gramStart"/>
      <w:r w:rsidR="00F531E8">
        <w:t>to</w:t>
      </w:r>
      <w:proofErr w:type="gramEnd"/>
      <w:r w:rsidR="00F531E8">
        <w:t xml:space="preserve"> </w:t>
      </w:r>
      <w:r w:rsidR="4155268A">
        <w:t>‘</w:t>
      </w:r>
      <w:proofErr w:type="spellStart"/>
      <w:r w:rsidR="00F531E8">
        <w:t>unpower</w:t>
      </w:r>
      <w:proofErr w:type="spellEnd"/>
      <w:r w:rsidR="00F531E8">
        <w:t xml:space="preserve"> Russia</w:t>
      </w:r>
      <w:r w:rsidR="3570101B">
        <w:t>’</w:t>
      </w:r>
      <w:r w:rsidR="00CC28EF">
        <w:t xml:space="preserve"> – </w:t>
      </w:r>
      <w:commentRangeStart w:id="0"/>
      <w:r w:rsidR="00CC28EF">
        <w:t xml:space="preserve">as discussed </w:t>
      </w:r>
      <w:r w:rsidR="001888D3">
        <w:t xml:space="preserve">in </w:t>
      </w:r>
      <w:r w:rsidR="00CC28EF">
        <w:t xml:space="preserve">a recently published </w:t>
      </w:r>
      <w:r w:rsidR="5F7AECBF">
        <w:t xml:space="preserve">EUISS </w:t>
      </w:r>
      <w:r w:rsidR="00CC28EF" w:rsidRPr="733E5C1F">
        <w:rPr>
          <w:i/>
          <w:iCs/>
        </w:rPr>
        <w:t>Chaillot Paper</w:t>
      </w:r>
      <w:r w:rsidR="00CC28EF">
        <w:t>?</w:t>
      </w:r>
      <w:commentRangeEnd w:id="0"/>
      <w:r w:rsidR="00621D74">
        <w:rPr>
          <w:rStyle w:val="CommentReference"/>
          <w:sz w:val="24"/>
          <w:szCs w:val="24"/>
        </w:rPr>
        <w:commentReference w:id="0"/>
      </w:r>
    </w:p>
    <w:p w14:paraId="3B7ACE0A" w14:textId="2706C42A" w:rsidR="00032C2F" w:rsidRDefault="00F62F83" w:rsidP="00F62F83">
      <w:r>
        <w:t xml:space="preserve">The following </w:t>
      </w:r>
      <w:commentRangeStart w:id="1"/>
      <w:r w:rsidR="534A6896">
        <w:t>14</w:t>
      </w:r>
      <w:commentRangeEnd w:id="1"/>
      <w:r>
        <w:rPr>
          <w:rStyle w:val="CommentReference"/>
          <w:sz w:val="24"/>
          <w:szCs w:val="24"/>
        </w:rPr>
        <w:commentReference w:id="1"/>
      </w:r>
      <w:r>
        <w:t xml:space="preserve"> </w:t>
      </w:r>
      <w:r w:rsidR="63E80E1E">
        <w:t>graphs</w:t>
      </w:r>
      <w:r>
        <w:t xml:space="preserve"> provide answer</w:t>
      </w:r>
      <w:r w:rsidR="49CE4756">
        <w:t>s that reveal</w:t>
      </w:r>
      <w:r w:rsidR="13FD29E1">
        <w:t xml:space="preserve"> some surprising results:</w:t>
      </w:r>
      <w:r w:rsidR="454A6B2A">
        <w:t xml:space="preserve"> </w:t>
      </w:r>
      <w:r w:rsidR="7506CC80">
        <w:t xml:space="preserve">Despite </w:t>
      </w:r>
      <w:r w:rsidR="093A98FB">
        <w:t>strong geopolitical and ideological ties that are</w:t>
      </w:r>
      <w:r w:rsidR="70654D91">
        <w:t xml:space="preserve"> unlikely</w:t>
      </w:r>
      <w:r w:rsidR="093A98FB">
        <w:t xml:space="preserve"> to </w:t>
      </w:r>
      <w:r w:rsidR="6302741A">
        <w:t xml:space="preserve">be </w:t>
      </w:r>
      <w:r w:rsidR="093A98FB">
        <w:t>undo</w:t>
      </w:r>
      <w:r w:rsidR="73FFD06F">
        <w:t>ne</w:t>
      </w:r>
      <w:r w:rsidR="7506CC80">
        <w:t xml:space="preserve">, Beijing and Moscow’s political alignment masks important economic limits. Diplomatic signalling and security cooperation remain valuable tools, but they do not </w:t>
      </w:r>
      <w:r w:rsidR="088E6A9E">
        <w:t>override</w:t>
      </w:r>
      <w:r w:rsidR="7506CC80">
        <w:t xml:space="preserve"> </w:t>
      </w:r>
      <w:r w:rsidR="093A98FB">
        <w:t>Beijing’s</w:t>
      </w:r>
      <w:r w:rsidR="7506CC80">
        <w:t xml:space="preserve"> sensitivity to costs—China adjusts its behaviour when support would </w:t>
      </w:r>
      <w:r w:rsidR="3E906A16">
        <w:t>entail</w:t>
      </w:r>
      <w:r w:rsidR="7506CC80">
        <w:t xml:space="preserve"> substantial economic pain. We see this in </w:t>
      </w:r>
      <w:r w:rsidR="65BC00BE">
        <w:t xml:space="preserve">several metrics, but most </w:t>
      </w:r>
      <w:r w:rsidR="02626B91">
        <w:t>clearly</w:t>
      </w:r>
      <w:r w:rsidR="65BC00BE">
        <w:t xml:space="preserve"> in </w:t>
      </w:r>
      <w:r w:rsidR="5EDE3045">
        <w:t xml:space="preserve">the </w:t>
      </w:r>
      <w:r w:rsidR="65BC00BE">
        <w:t xml:space="preserve">decline of </w:t>
      </w:r>
      <w:r w:rsidR="7506CC80">
        <w:t xml:space="preserve">dual-use exports </w:t>
      </w:r>
      <w:r w:rsidR="65BC00BE">
        <w:t xml:space="preserve">when forceful </w:t>
      </w:r>
      <w:r w:rsidR="7506CC80">
        <w:t>secondary sanctions</w:t>
      </w:r>
      <w:r w:rsidR="65BC00BE">
        <w:t xml:space="preserve"> are put in place.</w:t>
      </w:r>
      <w:r w:rsidR="7506CC80">
        <w:t xml:space="preserve"> Far from </w:t>
      </w:r>
      <w:r w:rsidR="5E8EB50C">
        <w:t xml:space="preserve">being </w:t>
      </w:r>
      <w:r w:rsidR="7506CC80">
        <w:t xml:space="preserve">anomalies, these patterns reflect </w:t>
      </w:r>
      <w:r w:rsidR="2B234944">
        <w:t xml:space="preserve">structural </w:t>
      </w:r>
      <w:r w:rsidR="7506CC80">
        <w:t xml:space="preserve">asymmetries that constrain how far the relationship can </w:t>
      </w:r>
      <w:r w:rsidR="49D54768">
        <w:t>withstand external</w:t>
      </w:r>
      <w:r w:rsidR="00A357B4">
        <w:t xml:space="preserve"> </w:t>
      </w:r>
      <w:r w:rsidR="7506CC80">
        <w:t xml:space="preserve">pressure. For European policymakers, the implication is clear: the goal should not be to sever Russia–China security ties, but to </w:t>
      </w:r>
      <w:r w:rsidR="7506CC80">
        <w:lastRenderedPageBreak/>
        <w:t>shape their economic calculus — read on to see how targeted costs could shift the balance.</w:t>
      </w:r>
      <w:r w:rsidR="470C9241">
        <w:t xml:space="preserve"> </w:t>
      </w:r>
    </w:p>
    <w:p w14:paraId="461DFD09" w14:textId="16F94973" w:rsidR="00F62F83" w:rsidRPr="00F62F83" w:rsidRDefault="38B17311" w:rsidP="00F62F83">
      <w:commentRangeStart w:id="2"/>
      <w:commentRangeStart w:id="3"/>
      <w:r>
        <w:t xml:space="preserve">To dive </w:t>
      </w:r>
      <w:r w:rsidR="65BC00BE">
        <w:t xml:space="preserve">even </w:t>
      </w:r>
      <w:r>
        <w:t>deeper</w:t>
      </w:r>
      <w:r w:rsidR="519ABCAF">
        <w:t xml:space="preserve"> into this subject</w:t>
      </w:r>
      <w:r>
        <w:t xml:space="preserve">, </w:t>
      </w:r>
      <w:r w:rsidR="02531A6A">
        <w:t>consult</w:t>
      </w:r>
      <w:r w:rsidR="65BC00BE">
        <w:t xml:space="preserve"> the EUISS</w:t>
      </w:r>
      <w:r>
        <w:t xml:space="preserve"> </w:t>
      </w:r>
      <w:r w:rsidRPr="733E5C1F">
        <w:rPr>
          <w:i/>
          <w:iCs/>
        </w:rPr>
        <w:t>Chaillot Paper</w:t>
      </w:r>
      <w:r w:rsidR="4D6EF81F" w:rsidRPr="733E5C1F">
        <w:rPr>
          <w:i/>
          <w:iCs/>
        </w:rPr>
        <w:t xml:space="preserve"> </w:t>
      </w:r>
      <w:r w:rsidR="4D6EF81F">
        <w:t>No.186,</w:t>
      </w:r>
      <w:r>
        <w:t xml:space="preserve"> </w:t>
      </w:r>
      <w:r w:rsidR="59134944">
        <w:t>‘</w:t>
      </w:r>
      <w:proofErr w:type="spellStart"/>
      <w:r>
        <w:t>Unpowering</w:t>
      </w:r>
      <w:proofErr w:type="spellEnd"/>
      <w:r>
        <w:t xml:space="preserve"> Russia</w:t>
      </w:r>
      <w:r w:rsidR="6ADA88B5">
        <w:t>’</w:t>
      </w:r>
      <w:r>
        <w:t>.</w:t>
      </w:r>
      <w:commentRangeEnd w:id="2"/>
      <w:r w:rsidR="00621D74" w:rsidRPr="00F62F83">
        <w:rPr>
          <w:rStyle w:val="CommentReference"/>
          <w:sz w:val="24"/>
          <w:szCs w:val="24"/>
        </w:rPr>
        <w:commentReference w:id="2"/>
      </w:r>
      <w:commentRangeEnd w:id="3"/>
      <w:r w:rsidR="00FF2024">
        <w:rPr>
          <w:rStyle w:val="CommentReference"/>
        </w:rPr>
        <w:commentReference w:id="3"/>
      </w:r>
    </w:p>
    <w:p w14:paraId="07810F13" w14:textId="4B0E2DF1" w:rsidR="00F62F83" w:rsidRPr="00F62F83" w:rsidRDefault="00F62F83" w:rsidP="00F62F83">
      <w:pPr>
        <w:pStyle w:val="Heading1"/>
      </w:pPr>
      <w:r w:rsidRPr="00F62F83">
        <w:t xml:space="preserve">Chapter 1: Growing </w:t>
      </w:r>
      <w:r w:rsidR="008F148D">
        <w:t>Chinese exports to Russia</w:t>
      </w:r>
    </w:p>
    <w:p w14:paraId="7D2C0658" w14:textId="215CBD23" w:rsidR="00F62F83" w:rsidRPr="00F62F83" w:rsidRDefault="00F62F83" w:rsidP="00F62F83">
      <w:r>
        <w:t>Since Russia’s full-scale invasion of Ukraine, China has become economic</w:t>
      </w:r>
      <w:r w:rsidR="00FE6AC5">
        <w:t>ally indispensable to</w:t>
      </w:r>
      <w:r>
        <w:t xml:space="preserve"> Moscow. This holds for both imports and exports. </w:t>
      </w:r>
      <w:r w:rsidR="00BB46BC">
        <w:t xml:space="preserve">Let’s first look at </w:t>
      </w:r>
      <w:r w:rsidR="000E38AA">
        <w:t>China’s</w:t>
      </w:r>
      <w:r w:rsidR="00BB46BC">
        <w:t xml:space="preserve"> exports</w:t>
      </w:r>
      <w:r w:rsidR="000E38AA">
        <w:t xml:space="preserve"> to Russia</w:t>
      </w:r>
      <w:r w:rsidR="00BB46BC">
        <w:t>:</w:t>
      </w:r>
    </w:p>
    <w:p w14:paraId="16DE24F2" w14:textId="7A2B2B1F" w:rsidR="00F62F83" w:rsidRPr="00F62F83" w:rsidRDefault="179E85A3" w:rsidP="00F62F83">
      <w:pPr>
        <w:rPr>
          <w:del w:id="4" w:author="Tim Rühlig" w:date="2025-09-28T22:36:00Z" w16du:dateUtc="2025-09-28T22:36:21Z"/>
        </w:rPr>
      </w:pPr>
      <w:commentRangeStart w:id="5"/>
      <w:r>
        <w:t xml:space="preserve"> </w:t>
      </w:r>
      <w:r>
        <w:rPr>
          <w:noProof/>
        </w:rPr>
        <w:drawing>
          <wp:inline distT="0" distB="0" distL="0" distR="0" wp14:anchorId="21493AD2" wp14:editId="0E334876">
            <wp:extent cx="4584589" cy="4523624"/>
            <wp:effectExtent l="0" t="0" r="0" b="0"/>
            <wp:docPr id="2076979845"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6979845" name=""/>
                    <pic:cNvPicPr/>
                  </pic:nvPicPr>
                  <pic:blipFill>
                    <a:blip r:embed="rId12">
                      <a:extLst>
                        <a:ext uri="{28A0092B-C50C-407E-A947-70E740481C1C}">
                          <a14:useLocalDpi xmlns:a14="http://schemas.microsoft.com/office/drawing/2010/main" val="0"/>
                        </a:ext>
                      </a:extLst>
                    </a:blip>
                    <a:stretch>
                      <a:fillRect/>
                    </a:stretch>
                  </pic:blipFill>
                  <pic:spPr>
                    <a:xfrm>
                      <a:off x="0" y="0"/>
                      <a:ext cx="4584589" cy="4523624"/>
                    </a:xfrm>
                    <a:prstGeom prst="rect">
                      <a:avLst/>
                    </a:prstGeom>
                  </pic:spPr>
                </pic:pic>
              </a:graphicData>
            </a:graphic>
          </wp:inline>
        </w:drawing>
      </w:r>
      <w:r>
        <w:br/>
      </w:r>
      <w:r w:rsidR="00F62F83">
        <w:t xml:space="preserve">Following Russia’s full-scale invasion of Ukraine, Chinese exports to Russia soared, rising by over </w:t>
      </w:r>
      <w:r w:rsidR="0AB2136D">
        <w:t>70% between 2021 and 2024</w:t>
      </w:r>
      <w:r w:rsidR="002C6B9A">
        <w:t>.</w:t>
      </w:r>
      <w:r w:rsidR="00F62F83">
        <w:t xml:space="preserve"> </w:t>
      </w:r>
      <w:r w:rsidR="002C032F">
        <w:t xml:space="preserve">The 2025 data only </w:t>
      </w:r>
      <w:proofErr w:type="gramStart"/>
      <w:r w:rsidR="002C032F">
        <w:t>refers</w:t>
      </w:r>
      <w:proofErr w:type="gramEnd"/>
      <w:r w:rsidR="002C032F">
        <w:t xml:space="preserve"> to the first half of the year. </w:t>
      </w:r>
      <w:r w:rsidR="00F62F83">
        <w:t xml:space="preserve">The surge is especially pronounced in strategic sectors such as machinery and electrical equipment. </w:t>
      </w:r>
      <w:r w:rsidR="001F1CDC">
        <w:t>This stands in sharp contrast to China’s behaviour after Russia’s illegal annexation of Crimea in 201</w:t>
      </w:r>
      <w:r w:rsidR="00DE2754">
        <w:t>4</w:t>
      </w:r>
      <w:r w:rsidR="7B956FCC">
        <w:t>,</w:t>
      </w:r>
      <w:r w:rsidR="00B30658">
        <w:t xml:space="preserve"> when trade between China and Russia declined</w:t>
      </w:r>
      <w:r w:rsidR="00DE2754">
        <w:t xml:space="preserve">. </w:t>
      </w:r>
      <w:r w:rsidR="00B30658">
        <w:t xml:space="preserve">Granted, both periods are not exactly comparable. In 2014, Russia </w:t>
      </w:r>
      <w:r w:rsidR="3670B9C2">
        <w:t xml:space="preserve">was not subject to </w:t>
      </w:r>
      <w:r w:rsidR="1E8670F6">
        <w:t>harsh</w:t>
      </w:r>
      <w:r w:rsidR="00AE26B1">
        <w:t xml:space="preserve"> sanctions and Moscow’s aggression was not at the scale of 2024. However, the fact that trade declined after 2014 </w:t>
      </w:r>
      <w:r w:rsidR="5C8B9C4B">
        <w:t>contrasts sharply with</w:t>
      </w:r>
      <w:r w:rsidR="00736C0D">
        <w:t xml:space="preserve"> the deepening of economic ties after 2022.</w:t>
      </w:r>
      <w:ins w:id="6" w:author="Tim Rühlig" w:date="2025-09-28T22:35:00Z">
        <w:r w:rsidR="0A22E9F3">
          <w:t xml:space="preserve"> One reason </w:t>
        </w:r>
      </w:ins>
      <w:ins w:id="7" w:author="Tim Rühlig" w:date="2025-09-28T22:36:00Z">
        <w:r w:rsidR="0A22E9F3">
          <w:t xml:space="preserve">for the rise in Chinese exports to Russia </w:t>
        </w:r>
      </w:ins>
      <w:commentRangeEnd w:id="5"/>
      <w:r w:rsidRPr="00F62F83">
        <w:rPr>
          <w:rStyle w:val="CommentReference"/>
          <w:sz w:val="24"/>
          <w:szCs w:val="24"/>
        </w:rPr>
        <w:commentReference w:id="5"/>
      </w:r>
    </w:p>
    <w:p w14:paraId="633C0339" w14:textId="6BDACE19" w:rsidR="00F62F83" w:rsidRPr="00F62F83" w:rsidRDefault="00F62F83">
      <w:commentRangeStart w:id="8"/>
      <w:commentRangeStart w:id="9"/>
      <w:del w:id="10" w:author="Tim Rühlig" w:date="2025-09-28T22:36:00Z">
        <w:r w:rsidDel="00F62F83">
          <w:lastRenderedPageBreak/>
          <w:delText>In the same period, Russia has served as an important destination for Chinese exports</w:delText>
        </w:r>
      </w:del>
      <w:commentRangeEnd w:id="8"/>
      <w:r>
        <w:rPr>
          <w:rStyle w:val="CommentReference"/>
          <w:sz w:val="24"/>
          <w:szCs w:val="24"/>
        </w:rPr>
        <w:commentReference w:id="8"/>
      </w:r>
      <w:commentRangeEnd w:id="9"/>
      <w:r>
        <w:rPr>
          <w:rStyle w:val="CommentReference"/>
          <w:sz w:val="24"/>
          <w:szCs w:val="24"/>
        </w:rPr>
        <w:commentReference w:id="9"/>
      </w:r>
      <w:del w:id="11" w:author="Tim Rühlig" w:date="2025-09-28T22:36:00Z">
        <w:r w:rsidDel="00F62F83">
          <w:delText>, particularly as</w:delText>
        </w:r>
      </w:del>
      <w:ins w:id="12" w:author="Tim Rühlig" w:date="2025-09-28T22:36:00Z">
        <w:r w:rsidR="42FC7F94">
          <w:t>is the exi</w:t>
        </w:r>
        <w:del w:id="13" w:author="Christian Dietrich" w:date="2025-09-29T08:38:00Z">
          <w:r w:rsidDel="42FC7F94">
            <w:delText>s</w:delText>
          </w:r>
          <w:r w:rsidDel="00F62F83">
            <w:delText>t</w:delText>
          </w:r>
        </w:del>
      </w:ins>
      <w:ins w:id="14" w:author="Christian Dietrich" w:date="2025-09-29T08:38:00Z">
        <w:r w:rsidR="1E50D021">
          <w:t>t</w:t>
        </w:r>
      </w:ins>
      <w:ins w:id="15" w:author="Tim Rühlig" w:date="2025-09-28T22:36:00Z">
        <w:r w:rsidR="42FC7F94">
          <w:t xml:space="preserve"> of many</w:t>
        </w:r>
      </w:ins>
      <w:r>
        <w:t xml:space="preserve"> European companies</w:t>
      </w:r>
      <w:del w:id="16" w:author="Tim Rühlig" w:date="2025-09-28T22:36:00Z">
        <w:r w:rsidDel="00F62F83">
          <w:delText xml:space="preserve"> exited the market,</w:delText>
        </w:r>
      </w:del>
      <w:r>
        <w:t xml:space="preserve"> leaving supply gaps across sectors. The auto</w:t>
      </w:r>
      <w:r w:rsidR="6BE3D410">
        <w:t>motive</w:t>
      </w:r>
      <w:r>
        <w:t xml:space="preserve"> industry is a striking example, with Chinese manufacturers rapidly expanding into the vacuum left by Western firms</w:t>
      </w:r>
      <w:r w:rsidR="3CA7E5D8">
        <w:t xml:space="preserve">, as </w:t>
      </w:r>
      <w:r w:rsidR="71AFFD99">
        <w:t xml:space="preserve">Chinese </w:t>
      </w:r>
      <w:r w:rsidR="3CA7E5D8">
        <w:t>car export</w:t>
      </w:r>
      <w:r w:rsidR="41489188">
        <w:t>s</w:t>
      </w:r>
      <w:r w:rsidR="3CA7E5D8">
        <w:t xml:space="preserve"> to Russia in 2024 were 971% higher than in 2021</w:t>
      </w:r>
      <w:r>
        <w:t>. </w:t>
      </w:r>
    </w:p>
    <w:p w14:paraId="10547B1A" w14:textId="146B605B" w:rsidR="00F62F83" w:rsidRPr="00F62F83" w:rsidRDefault="35A042B6" w:rsidP="00F62F83">
      <w:commentRangeStart w:id="17"/>
      <w:commentRangeStart w:id="18"/>
      <w:commentRangeStart w:id="19"/>
      <w:r>
        <w:rPr>
          <w:noProof/>
        </w:rPr>
        <w:drawing>
          <wp:inline distT="0" distB="0" distL="0" distR="0" wp14:anchorId="593F3C7E" wp14:editId="6D5E6346">
            <wp:extent cx="4584589" cy="2755631"/>
            <wp:effectExtent l="0" t="0" r="0" b="0"/>
            <wp:docPr id="1899235235"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9235235" name=""/>
                    <pic:cNvPicPr/>
                  </pic:nvPicPr>
                  <pic:blipFill>
                    <a:blip r:embed="rId13">
                      <a:extLst>
                        <a:ext uri="{28A0092B-C50C-407E-A947-70E740481C1C}">
                          <a14:useLocalDpi xmlns:a14="http://schemas.microsoft.com/office/drawing/2010/main" val="0"/>
                        </a:ext>
                      </a:extLst>
                    </a:blip>
                    <a:stretch>
                      <a:fillRect/>
                    </a:stretch>
                  </pic:blipFill>
                  <pic:spPr>
                    <a:xfrm>
                      <a:off x="0" y="0"/>
                      <a:ext cx="4584589" cy="2755631"/>
                    </a:xfrm>
                    <a:prstGeom prst="rect">
                      <a:avLst/>
                    </a:prstGeom>
                  </pic:spPr>
                </pic:pic>
              </a:graphicData>
            </a:graphic>
          </wp:inline>
        </w:drawing>
      </w:r>
    </w:p>
    <w:p w14:paraId="14033C4F" w14:textId="5A614C21" w:rsidR="00F62F83" w:rsidRDefault="00F62F83" w:rsidP="00F62F83">
      <w:r>
        <w:t xml:space="preserve">However, this growing reliance is not without frictions. China's overcapacity in sectors like manufacturing is putting downward pressure on Russian industry. In response, Russia has applied </w:t>
      </w:r>
      <w:r w:rsidRPr="2D1F99E4">
        <w:rPr>
          <w:i/>
          <w:iCs/>
        </w:rPr>
        <w:t>de facto</w:t>
      </w:r>
      <w:r>
        <w:t xml:space="preserve"> tariffs on Chinese-ma</w:t>
      </w:r>
      <w:r w:rsidR="1CE8F461">
        <w:t>nufactured</w:t>
      </w:r>
      <w:r>
        <w:t xml:space="preserve"> vehicles, a move that led to a marked and sustained decline in Chinese vehicle exports to Russia throughout 2025. </w:t>
      </w:r>
      <w:commentRangeEnd w:id="17"/>
      <w:r>
        <w:rPr>
          <w:rStyle w:val="CommentReference"/>
          <w:sz w:val="24"/>
          <w:szCs w:val="24"/>
        </w:rPr>
        <w:commentReference w:id="17"/>
      </w:r>
      <w:commentRangeEnd w:id="18"/>
      <w:r>
        <w:rPr>
          <w:rStyle w:val="CommentReference"/>
          <w:sz w:val="24"/>
          <w:szCs w:val="24"/>
        </w:rPr>
        <w:commentReference w:id="18"/>
      </w:r>
      <w:commentRangeEnd w:id="19"/>
      <w:r>
        <w:rPr>
          <w:rStyle w:val="CommentReference"/>
          <w:sz w:val="24"/>
          <w:szCs w:val="24"/>
        </w:rPr>
        <w:commentReference w:id="19"/>
      </w:r>
    </w:p>
    <w:p w14:paraId="78532A0A" w14:textId="7A9BA4AD" w:rsidR="008F148D" w:rsidRPr="00F62F83" w:rsidRDefault="008F148D" w:rsidP="00A357B4">
      <w:pPr>
        <w:pStyle w:val="Heading1"/>
      </w:pPr>
      <w:r w:rsidRPr="00F62F83">
        <w:lastRenderedPageBreak/>
        <w:t xml:space="preserve">Chapter </w:t>
      </w:r>
      <w:r>
        <w:t>2</w:t>
      </w:r>
      <w:r w:rsidRPr="00F62F83">
        <w:t xml:space="preserve">: Growing </w:t>
      </w:r>
      <w:r>
        <w:t>Chinese imports from Russia</w:t>
      </w:r>
    </w:p>
    <w:p w14:paraId="331D1BFD" w14:textId="7879D4F5" w:rsidR="00F62F83" w:rsidRDefault="2335AB04" w:rsidP="00F62F83">
      <w:commentRangeStart w:id="20"/>
      <w:r>
        <w:rPr>
          <w:noProof/>
        </w:rPr>
        <w:drawing>
          <wp:inline distT="0" distB="0" distL="0" distR="0" wp14:anchorId="256B1A8B" wp14:editId="71968571">
            <wp:extent cx="4584589" cy="4523624"/>
            <wp:effectExtent l="0" t="0" r="0" b="0"/>
            <wp:docPr id="633436008"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3436008" name=""/>
                    <pic:cNvPicPr/>
                  </pic:nvPicPr>
                  <pic:blipFill>
                    <a:blip r:embed="rId12">
                      <a:extLst>
                        <a:ext uri="{28A0092B-C50C-407E-A947-70E740481C1C}">
                          <a14:useLocalDpi xmlns:a14="http://schemas.microsoft.com/office/drawing/2010/main" val="0"/>
                        </a:ext>
                      </a:extLst>
                    </a:blip>
                    <a:stretch>
                      <a:fillRect/>
                    </a:stretch>
                  </pic:blipFill>
                  <pic:spPr>
                    <a:xfrm>
                      <a:off x="0" y="0"/>
                      <a:ext cx="4584589" cy="4523624"/>
                    </a:xfrm>
                    <a:prstGeom prst="rect">
                      <a:avLst/>
                    </a:prstGeom>
                  </pic:spPr>
                </pic:pic>
              </a:graphicData>
            </a:graphic>
          </wp:inline>
        </w:drawing>
      </w:r>
    </w:p>
    <w:p w14:paraId="5B2D6E73" w14:textId="01B11F79" w:rsidR="00F62F83" w:rsidRPr="00F62F83" w:rsidRDefault="00F62F83" w:rsidP="2D1F99E4">
      <w:r>
        <w:t xml:space="preserve">Chinese imports from Russia followed a similar trajectory, rising by 13% after the full-scale invasion of Ukraine in 2022. </w:t>
      </w:r>
      <w:r w:rsidR="00771E92">
        <w:t xml:space="preserve">The data for 2025 covers only January to June. </w:t>
      </w:r>
      <w:proofErr w:type="gramStart"/>
      <w:r w:rsidR="00736553">
        <w:t>With the exception of</w:t>
      </w:r>
      <w:proofErr w:type="gramEnd"/>
      <w:r w:rsidR="00736553">
        <w:t xml:space="preserve"> wood products, nearly all major trade categories have followed this upward trend.</w:t>
      </w:r>
      <w:commentRangeEnd w:id="20"/>
      <w:r>
        <w:rPr>
          <w:rStyle w:val="CommentReference"/>
          <w:sz w:val="24"/>
          <w:szCs w:val="24"/>
        </w:rPr>
        <w:commentReference w:id="20"/>
      </w:r>
      <w:r w:rsidR="00736553">
        <w:t xml:space="preserve"> </w:t>
      </w:r>
      <w:commentRangeStart w:id="21"/>
      <w:r>
        <w:t>Since 2017, China has consistently imported more from Russia than it has exported, making Russia one of the few countries to maintain a positive trade balance with Beijing. Yet this surplus is narrowly based: a single category</w:t>
      </w:r>
      <w:r w:rsidR="5CD08B9B">
        <w:t xml:space="preserve"> </w:t>
      </w:r>
      <w:r w:rsidR="212FFFCB" w:rsidRPr="733E5C1F">
        <w:rPr>
          <w:rFonts w:ascii="Aptos" w:eastAsia="Aptos" w:hAnsi="Aptos" w:cs="Aptos"/>
          <w:color w:val="000000" w:themeColor="text1"/>
        </w:rPr>
        <w:t xml:space="preserve">– </w:t>
      </w:r>
      <w:r>
        <w:t>mineral fuels</w:t>
      </w:r>
      <w:r w:rsidR="4C0FF3AA">
        <w:t xml:space="preserve"> </w:t>
      </w:r>
      <w:r w:rsidR="4C0FF3AA" w:rsidRPr="733E5C1F">
        <w:rPr>
          <w:rFonts w:ascii="Aptos" w:eastAsia="Aptos" w:hAnsi="Aptos" w:cs="Aptos"/>
          <w:color w:val="000000" w:themeColor="text1"/>
        </w:rPr>
        <w:t xml:space="preserve">– </w:t>
      </w:r>
      <w:r>
        <w:t>accounted for 38% of total trade in 2024 and</w:t>
      </w:r>
      <w:r w:rsidR="502D1B03">
        <w:t xml:space="preserve"> for</w:t>
      </w:r>
      <w:r>
        <w:t xml:space="preserve"> 73% of all bilateral commerce. </w:t>
      </w:r>
      <w:commentRangeEnd w:id="21"/>
      <w:r w:rsidRPr="00F62F83">
        <w:rPr>
          <w:rStyle w:val="CommentReference"/>
          <w:sz w:val="24"/>
          <w:szCs w:val="24"/>
        </w:rPr>
        <w:commentReference w:id="21"/>
      </w:r>
    </w:p>
    <w:p w14:paraId="3ADE26C2" w14:textId="4A7F2241" w:rsidR="00F62F83" w:rsidRPr="00F62F83" w:rsidRDefault="76809186" w:rsidP="7955A669">
      <w:pPr>
        <w:rPr>
          <w:lang w:val="en-US"/>
        </w:rPr>
      </w:pPr>
      <w:r>
        <w:rPr>
          <w:noProof/>
        </w:rPr>
        <w:lastRenderedPageBreak/>
        <w:drawing>
          <wp:inline distT="0" distB="0" distL="0" distR="0" wp14:anchorId="68FF690E" wp14:editId="4D8653FB">
            <wp:extent cx="4584589" cy="3255546"/>
            <wp:effectExtent l="0" t="0" r="0" b="0"/>
            <wp:docPr id="962349110"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2349110" name=""/>
                    <pic:cNvPicPr/>
                  </pic:nvPicPr>
                  <pic:blipFill>
                    <a:blip r:embed="rId14">
                      <a:extLst>
                        <a:ext uri="{28A0092B-C50C-407E-A947-70E740481C1C}">
                          <a14:useLocalDpi xmlns:a14="http://schemas.microsoft.com/office/drawing/2010/main" val="0"/>
                        </a:ext>
                      </a:extLst>
                    </a:blip>
                    <a:stretch>
                      <a:fillRect/>
                    </a:stretch>
                  </pic:blipFill>
                  <pic:spPr>
                    <a:xfrm>
                      <a:off x="0" y="0"/>
                      <a:ext cx="4584589" cy="3255546"/>
                    </a:xfrm>
                    <a:prstGeom prst="rect">
                      <a:avLst/>
                    </a:prstGeom>
                  </pic:spPr>
                </pic:pic>
              </a:graphicData>
            </a:graphic>
          </wp:inline>
        </w:drawing>
      </w:r>
    </w:p>
    <w:p w14:paraId="6343CAB4" w14:textId="0A485299" w:rsidR="00F62F83" w:rsidRPr="00F62F83" w:rsidRDefault="0822AD9B" w:rsidP="00F62F83">
      <w:r>
        <w:rPr>
          <w:noProof/>
        </w:rPr>
        <w:drawing>
          <wp:inline distT="0" distB="0" distL="0" distR="0" wp14:anchorId="1D6DF149" wp14:editId="5C422854">
            <wp:extent cx="4584589" cy="2755631"/>
            <wp:effectExtent l="0" t="0" r="0" b="0"/>
            <wp:docPr id="64220602"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220602" name=""/>
                    <pic:cNvPicPr/>
                  </pic:nvPicPr>
                  <pic:blipFill>
                    <a:blip r:embed="rId15">
                      <a:extLst>
                        <a:ext uri="{28A0092B-C50C-407E-A947-70E740481C1C}">
                          <a14:useLocalDpi xmlns:a14="http://schemas.microsoft.com/office/drawing/2010/main" val="0"/>
                        </a:ext>
                      </a:extLst>
                    </a:blip>
                    <a:stretch>
                      <a:fillRect/>
                    </a:stretch>
                  </pic:blipFill>
                  <pic:spPr>
                    <a:xfrm>
                      <a:off x="0" y="0"/>
                      <a:ext cx="4584589" cy="2755631"/>
                    </a:xfrm>
                    <a:prstGeom prst="rect">
                      <a:avLst/>
                    </a:prstGeom>
                  </pic:spPr>
                </pic:pic>
              </a:graphicData>
            </a:graphic>
          </wp:inline>
        </w:drawing>
      </w:r>
    </w:p>
    <w:p w14:paraId="5E2D7DD8" w14:textId="35077AFB" w:rsidR="00F62F83" w:rsidRPr="00F62F83" w:rsidRDefault="7EFBEF08" w:rsidP="00F62F83">
      <w:r>
        <w:rPr>
          <w:noProof/>
        </w:rPr>
        <w:lastRenderedPageBreak/>
        <w:drawing>
          <wp:inline distT="0" distB="0" distL="0" distR="0" wp14:anchorId="4E7F29B7" wp14:editId="0D242245">
            <wp:extent cx="4584589" cy="2755631"/>
            <wp:effectExtent l="0" t="0" r="0" b="0"/>
            <wp:docPr id="2126004470"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6004470" name=""/>
                    <pic:cNvPicPr/>
                  </pic:nvPicPr>
                  <pic:blipFill>
                    <a:blip r:embed="rId16">
                      <a:extLst>
                        <a:ext uri="{28A0092B-C50C-407E-A947-70E740481C1C}">
                          <a14:useLocalDpi xmlns:a14="http://schemas.microsoft.com/office/drawing/2010/main" val="0"/>
                        </a:ext>
                      </a:extLst>
                    </a:blip>
                    <a:stretch>
                      <a:fillRect/>
                    </a:stretch>
                  </pic:blipFill>
                  <pic:spPr>
                    <a:xfrm>
                      <a:off x="0" y="0"/>
                      <a:ext cx="4584589" cy="2755631"/>
                    </a:xfrm>
                    <a:prstGeom prst="rect">
                      <a:avLst/>
                    </a:prstGeom>
                  </pic:spPr>
                </pic:pic>
              </a:graphicData>
            </a:graphic>
          </wp:inline>
        </w:drawing>
      </w:r>
    </w:p>
    <w:p w14:paraId="78F3241D" w14:textId="46462AE1" w:rsidR="00F62F83" w:rsidRPr="00F62F83" w:rsidRDefault="00F62F83" w:rsidP="00F62F83">
      <w:pPr>
        <w:rPr>
          <w:lang w:val="en-US"/>
        </w:rPr>
      </w:pPr>
      <w:commentRangeStart w:id="22"/>
      <w:r>
        <w:t xml:space="preserve">(This is an interactive graph. </w:t>
      </w:r>
      <w:hyperlink r:id="rId17">
        <w:r w:rsidRPr="7955A669">
          <w:rPr>
            <w:rStyle w:val="Hyperlink"/>
          </w:rPr>
          <w:t>Click here to see the full version</w:t>
        </w:r>
      </w:hyperlink>
      <w:r>
        <w:t>)</w:t>
      </w:r>
    </w:p>
    <w:p w14:paraId="3C176360" w14:textId="22C5A166" w:rsidR="00F62F83" w:rsidRPr="00F62F83" w:rsidRDefault="00F62F83" w:rsidP="2D1F99E4">
      <w:r>
        <w:t>China’s growing mineral fuel imports have centred primarily on oil, with Russia’s share rising steadily over the past decade. By 2024, Russia accounted for 20% of China’s oil imports</w:t>
      </w:r>
      <w:r w:rsidR="316A2748">
        <w:t xml:space="preserve"> </w:t>
      </w:r>
      <w:r w:rsidR="316A2748" w:rsidRPr="2D1F99E4">
        <w:rPr>
          <w:rFonts w:ascii="Aptos" w:eastAsia="Aptos" w:hAnsi="Aptos" w:cs="Aptos"/>
          <w:color w:val="000000" w:themeColor="text1"/>
        </w:rPr>
        <w:t xml:space="preserve">– </w:t>
      </w:r>
      <w:r>
        <w:t xml:space="preserve">its highest level of reliance on any Russian commodity. </w:t>
      </w:r>
      <w:commentRangeStart w:id="23"/>
      <w:r>
        <w:t xml:space="preserve">The diversification index (HHI) also rose over the past year, indicating increased exposure. </w:t>
      </w:r>
      <w:commentRangeEnd w:id="23"/>
      <w:r w:rsidR="00DA57AA">
        <w:rPr>
          <w:rStyle w:val="CommentReference"/>
          <w:sz w:val="24"/>
          <w:szCs w:val="24"/>
        </w:rPr>
        <w:commentReference w:id="23"/>
      </w:r>
      <w:r>
        <w:t xml:space="preserve">Still, China maintains a medium-high level of diversification, suggesting that its oil trade with Russia does not yet </w:t>
      </w:r>
      <w:r w:rsidR="785B8A3C">
        <w:t xml:space="preserve">create significant </w:t>
      </w:r>
      <w:r>
        <w:t>dependency. </w:t>
      </w:r>
      <w:r w:rsidR="003E14AE">
        <w:t xml:space="preserve">Nonetheless, Beijing is likely to continue its decade-old strategy </w:t>
      </w:r>
      <w:r w:rsidR="6905B91E">
        <w:t>of</w:t>
      </w:r>
      <w:r w:rsidR="003E14AE">
        <w:t xml:space="preserve"> diversify</w:t>
      </w:r>
      <w:r w:rsidR="267E990A">
        <w:t>ing</w:t>
      </w:r>
      <w:r w:rsidR="003E14AE">
        <w:t xml:space="preserve"> its energy sources.</w:t>
      </w:r>
      <w:commentRangeEnd w:id="22"/>
      <w:r w:rsidRPr="00F62F83">
        <w:rPr>
          <w:rStyle w:val="CommentReference"/>
          <w:sz w:val="24"/>
          <w:szCs w:val="24"/>
        </w:rPr>
        <w:commentReference w:id="22"/>
      </w:r>
    </w:p>
    <w:p w14:paraId="590F9440" w14:textId="275D412D" w:rsidR="00F62F83" w:rsidRPr="00F62F83" w:rsidRDefault="00F62F83" w:rsidP="00F62F83">
      <w:r>
        <w:t xml:space="preserve">Unlike oil, which is relatively easy to transport, gas largely relies on pipelines, helping to explain why China’s energy imports from Russia are primarily focused on oil. But there is more to China’s trade strategy than mere practicality: </w:t>
      </w:r>
      <w:r w:rsidR="69BCAEAD">
        <w:t>f</w:t>
      </w:r>
      <w:r w:rsidR="408A9839">
        <w:t xml:space="preserve">or years, </w:t>
      </w:r>
      <w:r>
        <w:t>Beijing hesita</w:t>
      </w:r>
      <w:r w:rsidR="441DB241">
        <w:t>ted</w:t>
      </w:r>
      <w:r>
        <w:t xml:space="preserve"> to agree to building a new gas pipeline, </w:t>
      </w:r>
      <w:r w:rsidR="5CCD6C51">
        <w:t xml:space="preserve">the </w:t>
      </w:r>
      <w:r>
        <w:t>Power of Siberia 2</w:t>
      </w:r>
      <w:r w:rsidR="408A9839">
        <w:t xml:space="preserve">. </w:t>
      </w:r>
      <w:r w:rsidR="16E55FF5">
        <w:t>Only recently</w:t>
      </w:r>
      <w:r w:rsidR="7CB2D1B2">
        <w:t>,</w:t>
      </w:r>
      <w:r w:rsidR="16E55FF5">
        <w:t xml:space="preserve"> </w:t>
      </w:r>
      <w:r w:rsidR="304FF665">
        <w:t>on</w:t>
      </w:r>
      <w:r w:rsidR="16E55FF5">
        <w:t xml:space="preserve"> </w:t>
      </w:r>
      <w:r w:rsidR="6C8DFDDE">
        <w:t xml:space="preserve">the sidelines of the </w:t>
      </w:r>
      <w:r w:rsidR="3AC5F95A">
        <w:t xml:space="preserve">Shanghai Cooperation Organisation summit in Tianjin, Russia and China concluded a </w:t>
      </w:r>
      <w:r w:rsidR="02D90CCE">
        <w:t>M</w:t>
      </w:r>
      <w:r w:rsidR="3AC5F95A">
        <w:t xml:space="preserve">emorandum of </w:t>
      </w:r>
      <w:r w:rsidR="65049BAA">
        <w:t>U</w:t>
      </w:r>
      <w:r w:rsidR="3AC5F95A">
        <w:t>nderstanding</w:t>
      </w:r>
      <w:r w:rsidR="64F5A344">
        <w:t xml:space="preserve"> for the construction of the pipeline</w:t>
      </w:r>
      <w:r w:rsidR="3AC5F95A">
        <w:t xml:space="preserve">. </w:t>
      </w:r>
      <w:r w:rsidR="34E16B03">
        <w:t>Although the deal marks progress for the Kremlin, it remains unfinished. A clear timeline has yet to be set, and no final pricing agreement is in place.</w:t>
      </w:r>
      <w:r w:rsidR="3AEE17BA">
        <w:t xml:space="preserve"> </w:t>
      </w:r>
      <w:r w:rsidR="6861D34A">
        <w:t xml:space="preserve">While both sides agreed </w:t>
      </w:r>
      <w:r w:rsidR="514B2117">
        <w:t xml:space="preserve">to </w:t>
      </w:r>
      <w:r w:rsidR="6861D34A">
        <w:t xml:space="preserve">almost </w:t>
      </w:r>
      <w:r w:rsidR="30501625">
        <w:t>triple</w:t>
      </w:r>
      <w:r w:rsidR="6861D34A">
        <w:t xml:space="preserve"> gas trade (to 106 billion m3/year), </w:t>
      </w:r>
      <w:r w:rsidR="744353DE">
        <w:t>part</w:t>
      </w:r>
      <w:r w:rsidR="6861D34A">
        <w:t xml:space="preserve"> of this </w:t>
      </w:r>
      <w:r w:rsidR="6AAF7164">
        <w:t xml:space="preserve">increase </w:t>
      </w:r>
      <w:r w:rsidR="6861D34A">
        <w:t>could be achieved by expand</w:t>
      </w:r>
      <w:r w:rsidR="7FACDFA6">
        <w:t xml:space="preserve">ing the </w:t>
      </w:r>
      <w:r w:rsidR="6861D34A">
        <w:t>capacity of existing pipelines.</w:t>
      </w:r>
      <w:r>
        <w:t xml:space="preserve"> This indicates that</w:t>
      </w:r>
      <w:r w:rsidR="7A9758A8">
        <w:t>,</w:t>
      </w:r>
      <w:r>
        <w:t xml:space="preserve"> for China</w:t>
      </w:r>
      <w:r w:rsidR="57067984">
        <w:t>,</w:t>
      </w:r>
      <w:r>
        <w:t xml:space="preserve"> trade with Russia </w:t>
      </w:r>
      <w:r w:rsidR="4B748D7F">
        <w:t xml:space="preserve">serves as a form of </w:t>
      </w:r>
      <w:r w:rsidR="2E88E583">
        <w:t>political signalling</w:t>
      </w:r>
      <w:r w:rsidR="3DE29D9B">
        <w:t>,</w:t>
      </w:r>
      <w:r w:rsidR="2E88E583">
        <w:t xml:space="preserve"> </w:t>
      </w:r>
      <w:r w:rsidR="7F97B159">
        <w:t>while still taking</w:t>
      </w:r>
      <w:r w:rsidR="2E88E583">
        <w:t xml:space="preserve"> its </w:t>
      </w:r>
      <w:r>
        <w:t xml:space="preserve">own </w:t>
      </w:r>
      <w:r w:rsidR="2E88E583">
        <w:t xml:space="preserve">economic </w:t>
      </w:r>
      <w:r w:rsidR="4C5AD6AA">
        <w:t>needs into account</w:t>
      </w:r>
      <w:r>
        <w:t xml:space="preserve">. Moreover, </w:t>
      </w:r>
      <w:r w:rsidR="1834EE4E">
        <w:t>higher</w:t>
      </w:r>
      <w:r w:rsidR="1284D1F4">
        <w:t xml:space="preserve"> </w:t>
      </w:r>
      <w:r>
        <w:t>import</w:t>
      </w:r>
      <w:r w:rsidR="311D5BAF">
        <w:t xml:space="preserve">s </w:t>
      </w:r>
      <w:r>
        <w:t xml:space="preserve">of coal and gas from Russia </w:t>
      </w:r>
      <w:r w:rsidR="6A6552AE">
        <w:t xml:space="preserve">have advanced </w:t>
      </w:r>
      <w:r w:rsidR="3D127B03">
        <w:t>Beijing</w:t>
      </w:r>
      <w:r>
        <w:t>’s diversification</w:t>
      </w:r>
      <w:r w:rsidR="48F41038">
        <w:t xml:space="preserve"> strategy</w:t>
      </w:r>
      <w:r>
        <w:t xml:space="preserve">, with </w:t>
      </w:r>
      <w:r w:rsidR="65BF638F">
        <w:t>the</w:t>
      </w:r>
      <w:r>
        <w:t xml:space="preserve"> HHI </w:t>
      </w:r>
      <w:r w:rsidR="38C13001">
        <w:t>falling</w:t>
      </w:r>
      <w:r>
        <w:t xml:space="preserve"> in both cases. </w:t>
      </w:r>
    </w:p>
    <w:p w14:paraId="45B737DD" w14:textId="36051531" w:rsidR="00F62F83" w:rsidRPr="00F62F83" w:rsidRDefault="00F62F83" w:rsidP="00F62F83">
      <w:pPr>
        <w:pStyle w:val="Heading1"/>
      </w:pPr>
      <w:r w:rsidRPr="00F62F83">
        <w:t xml:space="preserve">Chapter </w:t>
      </w:r>
      <w:r w:rsidR="00011E20">
        <w:t>3</w:t>
      </w:r>
      <w:r w:rsidRPr="00F62F83">
        <w:t>: Growing asymmetrical dependencies</w:t>
      </w:r>
    </w:p>
    <w:p w14:paraId="20E6E03F" w14:textId="77777777" w:rsidR="00F62F83" w:rsidRPr="00F62F83" w:rsidRDefault="00F62F83" w:rsidP="00F62F83">
      <w:r w:rsidRPr="00F62F83">
        <w:t xml:space="preserve">Despite consistent growth in both imports and exports in recent years, the Russia–China economic relationship remains deeply asymmetrical. Russia is becoming </w:t>
      </w:r>
      <w:r w:rsidRPr="00F62F83">
        <w:lastRenderedPageBreak/>
        <w:t>increasingly reliant on China across a widening range of product categories, while Beijing maintains minimal exposure to Russian inputs. </w:t>
      </w:r>
    </w:p>
    <w:p w14:paraId="118365FC" w14:textId="77777777" w:rsidR="00C434E4" w:rsidRDefault="00C434E4" w:rsidP="00C434E4">
      <w:commentRangeStart w:id="24"/>
      <w:r w:rsidRPr="00F62F83">
        <w:rPr>
          <w:noProof/>
        </w:rPr>
        <w:drawing>
          <wp:inline distT="0" distB="0" distL="0" distR="0" wp14:anchorId="37213271" wp14:editId="0F98F0CC">
            <wp:extent cx="4572000" cy="2743200"/>
            <wp:effectExtent l="0" t="0" r="0" b="0"/>
            <wp:docPr id="1822624817" name="Picture 22" descr="Chart 1, Chart el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Chart 1, Chart elemen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72000" cy="2743200"/>
                    </a:xfrm>
                    <a:prstGeom prst="rect">
                      <a:avLst/>
                    </a:prstGeom>
                    <a:noFill/>
                    <a:ln>
                      <a:noFill/>
                    </a:ln>
                  </pic:spPr>
                </pic:pic>
              </a:graphicData>
            </a:graphic>
          </wp:inline>
        </w:drawing>
      </w:r>
      <w:r w:rsidRPr="00C434E4">
        <w:t xml:space="preserve"> </w:t>
      </w:r>
    </w:p>
    <w:p w14:paraId="1E9728B8" w14:textId="557BF8B0" w:rsidR="00C434E4" w:rsidRPr="00F62F83" w:rsidRDefault="217EE9D8" w:rsidP="00C434E4">
      <w:r>
        <w:t xml:space="preserve">A comparison of trade shares across major sectors underscores this imbalance. Between 2022 and 2024, Russia’s dependence on Chinese goods surged: the share of Chinese products in Russia’s total imports jumped from 23% in 2021 to 57% in 2024. Over the same period, Russia’s importance as a supplier to China barely altered, with its share of China’s total imports </w:t>
      </w:r>
      <w:r w:rsidR="49F23B51">
        <w:t>rising</w:t>
      </w:r>
      <w:r>
        <w:t xml:space="preserve"> by less than one percentage point. This </w:t>
      </w:r>
      <w:r w:rsidR="4B285C24">
        <w:t xml:space="preserve">indicates </w:t>
      </w:r>
      <w:proofErr w:type="gramStart"/>
      <w:r w:rsidR="4B285C24">
        <w:t xml:space="preserve">that </w:t>
      </w:r>
      <w:r>
        <w:t xml:space="preserve"> </w:t>
      </w:r>
      <w:r w:rsidR="20136FC5">
        <w:t>while</w:t>
      </w:r>
      <w:proofErr w:type="gramEnd"/>
      <w:r w:rsidR="20136FC5">
        <w:t xml:space="preserve"> </w:t>
      </w:r>
      <w:r>
        <w:t>Russia</w:t>
      </w:r>
      <w:r w:rsidR="0C3340C5">
        <w:t xml:space="preserve"> has become increasingly dependent on Chinese inputs</w:t>
      </w:r>
      <w:r w:rsidR="3F10C545">
        <w:t xml:space="preserve"> due to growing</w:t>
      </w:r>
      <w:r w:rsidR="437F6835">
        <w:t xml:space="preserve"> imports</w:t>
      </w:r>
      <w:r w:rsidR="595EE6DA">
        <w:t xml:space="preserve">, </w:t>
      </w:r>
      <w:r>
        <w:t xml:space="preserve">China’s dependency on </w:t>
      </w:r>
      <w:r w:rsidR="7530E83C">
        <w:t xml:space="preserve">the </w:t>
      </w:r>
      <w:r>
        <w:t xml:space="preserve">Russian </w:t>
      </w:r>
      <w:r w:rsidR="4700ABFA">
        <w:t>sales markets</w:t>
      </w:r>
      <w:r>
        <w:t xml:space="preserve"> has only </w:t>
      </w:r>
      <w:r w:rsidR="0D4F4200">
        <w:t>marginally increased</w:t>
      </w:r>
      <w:r>
        <w:t xml:space="preserve">. </w:t>
      </w:r>
      <w:r w:rsidR="13B11520">
        <w:t xml:space="preserve"> </w:t>
      </w:r>
      <w:commentRangeEnd w:id="24"/>
      <w:r w:rsidR="00C434E4" w:rsidRPr="00F62F83">
        <w:rPr>
          <w:rStyle w:val="CommentReference"/>
          <w:sz w:val="24"/>
          <w:szCs w:val="24"/>
        </w:rPr>
        <w:commentReference w:id="24"/>
      </w:r>
    </w:p>
    <w:p w14:paraId="46E5FB31" w14:textId="33533602" w:rsidR="004250C4" w:rsidRDefault="00F62F83" w:rsidP="00F62F83">
      <w:commentRangeStart w:id="25"/>
      <w:r w:rsidRPr="00F62F83">
        <w:rPr>
          <w:rFonts w:ascii="Arial" w:hAnsi="Arial" w:cs="Arial"/>
        </w:rPr>
        <w:lastRenderedPageBreak/>
        <w:t> </w:t>
      </w:r>
      <w:r w:rsidRPr="00F62F83">
        <w:t> </w:t>
      </w:r>
      <w:r w:rsidR="00590AD6">
        <w:rPr>
          <w:noProof/>
        </w:rPr>
        <w:drawing>
          <wp:inline distT="0" distB="0" distL="0" distR="0" wp14:anchorId="0D07C851" wp14:editId="7D36D434">
            <wp:extent cx="4584589" cy="4371211"/>
            <wp:effectExtent l="0" t="0" r="0" b="0"/>
            <wp:docPr id="238936316" name="drawing" descr="A graph of the number of countries/regions with different colore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936316" name="drawing" descr="A graph of the number of countries/regions with different colored lines&#10;&#10;AI-generated content may be incorrect."/>
                    <pic:cNvPicPr/>
                  </pic:nvPicPr>
                  <pic:blipFill>
                    <a:blip r:embed="rId19">
                      <a:extLst>
                        <a:ext uri="{28A0092B-C50C-407E-A947-70E740481C1C}">
                          <a14:useLocalDpi xmlns:a14="http://schemas.microsoft.com/office/drawing/2010/main" val="0"/>
                        </a:ext>
                      </a:extLst>
                    </a:blip>
                    <a:stretch>
                      <a:fillRect/>
                    </a:stretch>
                  </pic:blipFill>
                  <pic:spPr>
                    <a:xfrm>
                      <a:off x="0" y="0"/>
                      <a:ext cx="4584589" cy="4371211"/>
                    </a:xfrm>
                    <a:prstGeom prst="rect">
                      <a:avLst/>
                    </a:prstGeom>
                  </pic:spPr>
                </pic:pic>
              </a:graphicData>
            </a:graphic>
          </wp:inline>
        </w:drawing>
      </w:r>
    </w:p>
    <w:p w14:paraId="347E33FA" w14:textId="00CCEC51" w:rsidR="00590AD6" w:rsidRPr="00F62F83" w:rsidRDefault="6DAA70F2" w:rsidP="00590AD6">
      <w:r>
        <w:t>A</w:t>
      </w:r>
      <w:r w:rsidR="00590AD6">
        <w:t xml:space="preserve">n analysis of Russian imports across key product categories (at the 4-digit HS level) </w:t>
      </w:r>
      <w:r w:rsidR="4D987C7A">
        <w:t>further</w:t>
      </w:r>
      <w:r w:rsidR="4A19AD8A">
        <w:t xml:space="preserve"> highlights </w:t>
      </w:r>
      <w:r w:rsidR="00590AD6">
        <w:t>significant dependencies</w:t>
      </w:r>
      <w:r w:rsidR="05376522">
        <w:t xml:space="preserve"> on China</w:t>
      </w:r>
      <w:r w:rsidR="00590AD6">
        <w:t xml:space="preserve">. A product category is considered ‘dependent’ if more than 30% of imports originate from China and if total imports are at least twice the value of exports </w:t>
      </w:r>
      <w:r w:rsidR="00590AD6" w:rsidRPr="733E5C1F">
        <w:rPr>
          <w:rFonts w:ascii="Aptos" w:eastAsia="Aptos" w:hAnsi="Aptos" w:cs="Aptos"/>
          <w:color w:val="000000" w:themeColor="text1"/>
        </w:rPr>
        <w:t xml:space="preserve">– </w:t>
      </w:r>
      <w:r w:rsidR="00590AD6">
        <w:t>indicating limited domestic production capacity. </w:t>
      </w:r>
    </w:p>
    <w:p w14:paraId="689CCB25" w14:textId="77777777" w:rsidR="00590AD6" w:rsidRDefault="00590AD6" w:rsidP="00590AD6">
      <w:r>
        <w:t>This methodology reveals a clear pattern of rising dependencies, particularly in strategic sectors such as machinery and electronic equipment. Applied in reverse, the asymmetry becomes even more apparent: China depends on Russia for less than 0.1% of its product categories. </w:t>
      </w:r>
      <w:commentRangeEnd w:id="25"/>
      <w:r w:rsidR="00717107">
        <w:rPr>
          <w:rStyle w:val="CommentReference"/>
          <w:sz w:val="24"/>
          <w:szCs w:val="24"/>
        </w:rPr>
        <w:commentReference w:id="25"/>
      </w:r>
    </w:p>
    <w:p w14:paraId="58BB4AA4" w14:textId="7FA3F93C" w:rsidR="00590AD6" w:rsidRPr="00F62F83" w:rsidRDefault="00590AD6" w:rsidP="00590AD6">
      <w:commentRangeStart w:id="26"/>
      <w:r w:rsidRPr="00F62F83">
        <w:rPr>
          <w:noProof/>
        </w:rPr>
        <w:lastRenderedPageBreak/>
        <w:drawing>
          <wp:inline distT="0" distB="0" distL="0" distR="0" wp14:anchorId="509D78B1" wp14:editId="442C0EEB">
            <wp:extent cx="4572000" cy="2743200"/>
            <wp:effectExtent l="0" t="0" r="0" b="0"/>
            <wp:docPr id="604975479" name="Picture 23" descr="Chart 1, Chart el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Chart 1, Chart elemen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72000" cy="2743200"/>
                    </a:xfrm>
                    <a:prstGeom prst="rect">
                      <a:avLst/>
                    </a:prstGeom>
                    <a:noFill/>
                    <a:ln>
                      <a:noFill/>
                    </a:ln>
                  </pic:spPr>
                </pic:pic>
              </a:graphicData>
            </a:graphic>
          </wp:inline>
        </w:drawing>
      </w:r>
    </w:p>
    <w:p w14:paraId="2F1D9F73" w14:textId="1CA86393" w:rsidR="00F62F83" w:rsidRPr="00F62F83" w:rsidRDefault="004250C4" w:rsidP="2D1F99E4">
      <w:r>
        <w:t>Russia’s exports to China show a similar picture</w:t>
      </w:r>
      <w:r w:rsidR="00717107">
        <w:t xml:space="preserve"> of asymmetrical dependencies</w:t>
      </w:r>
      <w:r>
        <w:t xml:space="preserve">: </w:t>
      </w:r>
      <w:r w:rsidR="0D1343F6">
        <w:t>e</w:t>
      </w:r>
      <w:r w:rsidR="00F62F83">
        <w:t>ven in mineral fuels</w:t>
      </w:r>
      <w:r w:rsidR="5FA82600">
        <w:t xml:space="preserve"> </w:t>
      </w:r>
      <w:r w:rsidR="5FA82600" w:rsidRPr="733E5C1F">
        <w:rPr>
          <w:rFonts w:ascii="Aptos" w:eastAsia="Aptos" w:hAnsi="Aptos" w:cs="Aptos"/>
          <w:color w:val="000000" w:themeColor="text1"/>
        </w:rPr>
        <w:t xml:space="preserve">– </w:t>
      </w:r>
      <w:r w:rsidR="00F62F83">
        <w:t>Russia’s most strategic export</w:t>
      </w:r>
      <w:r w:rsidR="7437CE23">
        <w:t xml:space="preserve"> </w:t>
      </w:r>
      <w:r w:rsidR="7437CE23" w:rsidRPr="733E5C1F">
        <w:rPr>
          <w:rFonts w:ascii="Aptos" w:eastAsia="Aptos" w:hAnsi="Aptos" w:cs="Aptos"/>
          <w:color w:val="000000" w:themeColor="text1"/>
        </w:rPr>
        <w:t xml:space="preserve">– </w:t>
      </w:r>
      <w:r w:rsidR="00F62F83">
        <w:t xml:space="preserve">the asymmetry holds. </w:t>
      </w:r>
      <w:r w:rsidR="00F62F83" w:rsidRPr="00A357B4">
        <w:t>Russia’s share in China’s fuel imports rose by just 6 percentage points, while China’s role in Russia’s energy exports ballooned from 25% to 38%</w:t>
      </w:r>
      <w:r w:rsidR="00A357B4">
        <w:rPr>
          <w:highlight w:val="yellow"/>
        </w:rPr>
        <w:t xml:space="preserve"> since 202</w:t>
      </w:r>
      <w:r w:rsidR="00A357B4">
        <w:t>1</w:t>
      </w:r>
      <w:r w:rsidR="00F62F83" w:rsidRPr="00A357B4">
        <w:t>.</w:t>
      </w:r>
      <w:r w:rsidR="00F62F83">
        <w:t xml:space="preserve"> In short, Russia is becoming ever more dependent on access to the Chinese </w:t>
      </w:r>
      <w:r w:rsidR="0087242E">
        <w:t xml:space="preserve">sales </w:t>
      </w:r>
      <w:r w:rsidR="00F62F83">
        <w:t xml:space="preserve">market, while China’s exposure to Russian </w:t>
      </w:r>
      <w:r w:rsidR="0087242E">
        <w:t>imports</w:t>
      </w:r>
      <w:r w:rsidR="00F62F83">
        <w:t xml:space="preserve"> remains limited.</w:t>
      </w:r>
      <w:commentRangeEnd w:id="26"/>
      <w:r w:rsidRPr="00F62F83">
        <w:rPr>
          <w:rStyle w:val="CommentReference"/>
          <w:sz w:val="24"/>
          <w:szCs w:val="24"/>
        </w:rPr>
        <w:commentReference w:id="26"/>
      </w:r>
    </w:p>
    <w:p w14:paraId="57DA4B19" w14:textId="63CBA989" w:rsidR="00F62F83" w:rsidRPr="00F62F83" w:rsidRDefault="00F62F83" w:rsidP="2D1F99E4">
      <w:r>
        <w:t xml:space="preserve">The result is a pronounced dependency gap that translates into asymmetric strategic flexibility. Beijing retains the </w:t>
      </w:r>
      <w:r w:rsidR="004F34F4">
        <w:t xml:space="preserve">hypothetical </w:t>
      </w:r>
      <w:r>
        <w:t>option to dial back cooperation if the political or economic costs rise. Moscow, by contrast, has no such leverage: its reliance on Chinese goods renders it vulnerable to any shift in Beijing’s calculus. In short, while China can afford to recalibrate, Russia is locked in</w:t>
      </w:r>
      <w:r w:rsidR="00FA7EAF">
        <w:t xml:space="preserve"> unless Western sanctions are removed</w:t>
      </w:r>
      <w:r>
        <w:t xml:space="preserve">. This imbalance constrains Russia’s room for </w:t>
      </w:r>
      <w:r w:rsidR="004250C4">
        <w:t>manoeuvre</w:t>
      </w:r>
      <w:r w:rsidR="001E6BB0">
        <w:t xml:space="preserve">. </w:t>
      </w:r>
      <w:r w:rsidR="5EAE0F5E">
        <w:t>Should</w:t>
      </w:r>
      <w:r w:rsidR="001E6BB0">
        <w:t xml:space="preserve"> Europe </w:t>
      </w:r>
      <w:r w:rsidR="097B2F2E">
        <w:t xml:space="preserve">be </w:t>
      </w:r>
      <w:r w:rsidR="001E6BB0">
        <w:t xml:space="preserve">successful in pressuring China to </w:t>
      </w:r>
      <w:r w:rsidR="4D0906C1">
        <w:t>curtail</w:t>
      </w:r>
      <w:r w:rsidR="001E6BB0">
        <w:t xml:space="preserve"> its support for Russia, the </w:t>
      </w:r>
      <w:r w:rsidR="6A5E1A02">
        <w:t>consequences for</w:t>
      </w:r>
      <w:r w:rsidR="001E6BB0">
        <w:t xml:space="preserve"> the Kremlin would be </w:t>
      </w:r>
      <w:r w:rsidR="7C87D86F">
        <w:t>profound</w:t>
      </w:r>
      <w:r>
        <w:t>. </w:t>
      </w:r>
    </w:p>
    <w:p w14:paraId="2347E055" w14:textId="5E5C9F4D" w:rsidR="00F62F83" w:rsidRPr="00F62F83" w:rsidRDefault="00F62F83" w:rsidP="00DF0B31">
      <w:pPr>
        <w:pStyle w:val="Heading1"/>
      </w:pPr>
      <w:r w:rsidRPr="00F62F83">
        <w:t xml:space="preserve">Chapter </w:t>
      </w:r>
      <w:r w:rsidR="001E6BB0">
        <w:t>4</w:t>
      </w:r>
      <w:r w:rsidRPr="00F62F83">
        <w:t>: Military ties</w:t>
      </w:r>
    </w:p>
    <w:p w14:paraId="1775E62A" w14:textId="10A2058A" w:rsidR="00F62F83" w:rsidRPr="00F62F83" w:rsidRDefault="00F62F83" w:rsidP="00F62F83">
      <w:r>
        <w:t xml:space="preserve">On the military front, China and Russia maintain long-standing defence ties. </w:t>
      </w:r>
      <w:r w:rsidR="001F550B">
        <w:t>Since 2005</w:t>
      </w:r>
      <w:r>
        <w:t xml:space="preserve">, the two countries have carried out </w:t>
      </w:r>
      <w:r w:rsidR="001F550B">
        <w:t xml:space="preserve">significant </w:t>
      </w:r>
      <w:r>
        <w:t>joint military exercises</w:t>
      </w:r>
      <w:r w:rsidR="003A0661">
        <w:t xml:space="preserve"> that </w:t>
      </w:r>
      <w:r w:rsidR="5C219EB4">
        <w:t>have expanded</w:t>
      </w:r>
      <w:r w:rsidR="003A0661">
        <w:t xml:space="preserve"> in scale</w:t>
      </w:r>
      <w:r w:rsidR="30BF809A">
        <w:t>,</w:t>
      </w:r>
      <w:r w:rsidR="259D4C13">
        <w:t xml:space="preserve"> while continuing to</w:t>
      </w:r>
      <w:r>
        <w:t xml:space="preserve"> trade military </w:t>
      </w:r>
      <w:r w:rsidR="346B2596">
        <w:t>equipment</w:t>
      </w:r>
      <w:r>
        <w:t>. </w:t>
      </w:r>
    </w:p>
    <w:p w14:paraId="210B8A9A" w14:textId="18005726" w:rsidR="00F62F83" w:rsidRPr="00F62F83" w:rsidRDefault="00F62F83" w:rsidP="00F62F83">
      <w:commentRangeStart w:id="27"/>
      <w:r w:rsidRPr="00F62F83">
        <w:rPr>
          <w:noProof/>
        </w:rPr>
        <w:lastRenderedPageBreak/>
        <w:drawing>
          <wp:inline distT="0" distB="0" distL="0" distR="0" wp14:anchorId="775CAA4E" wp14:editId="555F9886">
            <wp:extent cx="5731510" cy="2684780"/>
            <wp:effectExtent l="0" t="0" r="2540" b="1270"/>
            <wp:docPr id="713354904" name="Picture 20" descr="Chart 1, Chart el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Chart 1, Chart elemen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2684780"/>
                    </a:xfrm>
                    <a:prstGeom prst="rect">
                      <a:avLst/>
                    </a:prstGeom>
                    <a:noFill/>
                    <a:ln>
                      <a:noFill/>
                    </a:ln>
                  </pic:spPr>
                </pic:pic>
              </a:graphicData>
            </a:graphic>
          </wp:inline>
        </w:drawing>
      </w:r>
    </w:p>
    <w:p w14:paraId="52D0EDA7" w14:textId="77777777" w:rsidR="00F62F83" w:rsidRPr="00F62F83" w:rsidRDefault="00F62F83" w:rsidP="00F62F83">
      <w:r w:rsidRPr="00F62F83">
        <w:t xml:space="preserve">Yet, a clear shift is observable: China's arms </w:t>
      </w:r>
      <w:proofErr w:type="gramStart"/>
      <w:r w:rsidRPr="00F62F83">
        <w:t>imports</w:t>
      </w:r>
      <w:proofErr w:type="gramEnd"/>
      <w:r w:rsidRPr="00F62F83">
        <w:t xml:space="preserve"> from Russia are declining. The full-scale invasion has not reversed this trend. </w:t>
      </w:r>
      <w:commentRangeEnd w:id="27"/>
      <w:r w:rsidR="000D32BC" w:rsidRPr="00F62F83">
        <w:rPr>
          <w:rStyle w:val="CommentReference"/>
          <w:sz w:val="24"/>
          <w:szCs w:val="24"/>
        </w:rPr>
        <w:commentReference w:id="27"/>
      </w:r>
    </w:p>
    <w:p w14:paraId="343A0E9A" w14:textId="61DC7D9B" w:rsidR="00F62F83" w:rsidRPr="00F62F83" w:rsidRDefault="00F62F83" w:rsidP="00F62F83">
      <w:commentRangeStart w:id="28"/>
      <w:r w:rsidRPr="00F62F83">
        <w:rPr>
          <w:noProof/>
        </w:rPr>
        <w:drawing>
          <wp:inline distT="0" distB="0" distL="0" distR="0" wp14:anchorId="38FE79CF" wp14:editId="6AF6494D">
            <wp:extent cx="5731510" cy="1390015"/>
            <wp:effectExtent l="0" t="0" r="2540" b="635"/>
            <wp:docPr id="531433294" name="Picture 19"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433294" name="Picture 19" descr="A screenshot of a computer screen&#10;&#10;AI-generated content may be incorrect."/>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1390015"/>
                    </a:xfrm>
                    <a:prstGeom prst="rect">
                      <a:avLst/>
                    </a:prstGeom>
                    <a:noFill/>
                    <a:ln>
                      <a:noFill/>
                    </a:ln>
                  </pic:spPr>
                </pic:pic>
              </a:graphicData>
            </a:graphic>
          </wp:inline>
        </w:drawing>
      </w:r>
    </w:p>
    <w:p w14:paraId="324EED88" w14:textId="0E9E6CA9" w:rsidR="00F62F83" w:rsidRPr="00F62F83" w:rsidRDefault="595BFB2F" w:rsidP="2D1F99E4">
      <w:r>
        <w:t>But China’s reliance on Russian weapons is declining not only in volume but also in technological sophistication. In recent years, approximately 80% of China’s military imports from Russia have consisted of turbofan engines</w:t>
      </w:r>
      <w:r w:rsidR="04BF7C38">
        <w:t xml:space="preserve"> </w:t>
      </w:r>
      <w:r w:rsidR="04BF7C38" w:rsidRPr="733E5C1F">
        <w:rPr>
          <w:rFonts w:ascii="Aptos" w:eastAsia="Aptos" w:hAnsi="Aptos" w:cs="Aptos"/>
          <w:color w:val="000000" w:themeColor="text1"/>
        </w:rPr>
        <w:t xml:space="preserve">– </w:t>
      </w:r>
      <w:r w:rsidR="099C8164">
        <w:t xml:space="preserve">a modern variant of the jet engine </w:t>
      </w:r>
      <w:r>
        <w:t xml:space="preserve">produced by only a handful of countries, indicating a niche but persistent dependency. However, even in this area, China is primarily importing less advanced generations of turbofan engines, underscoring the narrowing scope of </w:t>
      </w:r>
      <w:r w:rsidR="193A6FF4">
        <w:t xml:space="preserve">its </w:t>
      </w:r>
      <w:r>
        <w:t>technological reliance</w:t>
      </w:r>
      <w:r w:rsidR="003648E0">
        <w:t>. In fact, the remaining imports are only a legacy of old</w:t>
      </w:r>
      <w:r w:rsidR="039FF946">
        <w:t>er</w:t>
      </w:r>
      <w:r w:rsidR="003648E0">
        <w:t xml:space="preserve"> generations of Chinese military equipment</w:t>
      </w:r>
      <w:r>
        <w:t>. </w:t>
      </w:r>
      <w:commentRangeEnd w:id="28"/>
      <w:r w:rsidRPr="00F62F83">
        <w:rPr>
          <w:rStyle w:val="CommentReference"/>
          <w:sz w:val="24"/>
          <w:szCs w:val="24"/>
        </w:rPr>
        <w:commentReference w:id="28"/>
      </w:r>
    </w:p>
    <w:p w14:paraId="44581353" w14:textId="54801BF6" w:rsidR="00F62F83" w:rsidRPr="00F62F83" w:rsidDel="000D32BC" w:rsidRDefault="00F62F83" w:rsidP="2D1F99E4">
      <w:r>
        <w:t>The overall reduction in both quantity and complexity of arms imports</w:t>
      </w:r>
      <w:r w:rsidR="7048AD7E">
        <w:t xml:space="preserve"> </w:t>
      </w:r>
      <w:r w:rsidR="7048AD7E" w:rsidRPr="2D1F99E4">
        <w:rPr>
          <w:rFonts w:ascii="Aptos" w:eastAsia="Aptos" w:hAnsi="Aptos" w:cs="Aptos"/>
          <w:color w:val="000000" w:themeColor="text1"/>
        </w:rPr>
        <w:t xml:space="preserve">– </w:t>
      </w:r>
      <w:r>
        <w:t>combined with the fact that remaining purchases are limited to areas where China still lacks critical technical know-how</w:t>
      </w:r>
      <w:r w:rsidR="340CF624">
        <w:t xml:space="preserve"> </w:t>
      </w:r>
      <w:r w:rsidR="340CF624" w:rsidRPr="2D1F99E4">
        <w:rPr>
          <w:rFonts w:ascii="Aptos" w:eastAsia="Aptos" w:hAnsi="Aptos" w:cs="Aptos"/>
          <w:color w:val="000000" w:themeColor="text1"/>
        </w:rPr>
        <w:t xml:space="preserve">– </w:t>
      </w:r>
      <w:r>
        <w:t>underscores Beijing’s drive for greater self-sufficiency</w:t>
      </w:r>
      <w:r w:rsidR="003648E0">
        <w:t xml:space="preserve"> in military technology</w:t>
      </w:r>
      <w:r>
        <w:t>. This trend further reinforces the structural asymmetry in the relationship, with China</w:t>
      </w:r>
      <w:r w:rsidR="485E5BE8">
        <w:t xml:space="preserve"> </w:t>
      </w:r>
      <w:r>
        <w:t>progressively shedding its reliance on Russian military inputs.</w:t>
      </w:r>
    </w:p>
    <w:p w14:paraId="5DEF12A4" w14:textId="1C226036" w:rsidR="00F62F83" w:rsidRPr="00F62F83" w:rsidDel="000D32BC" w:rsidRDefault="5F3CD6B8" w:rsidP="290B1AA5">
      <w:pPr>
        <w:pStyle w:val="Heading1"/>
      </w:pPr>
      <w:r>
        <w:lastRenderedPageBreak/>
        <w:t xml:space="preserve">Chapter </w:t>
      </w:r>
      <w:r w:rsidR="003648E0">
        <w:t>5</w:t>
      </w:r>
      <w:r>
        <w:t>: Dual</w:t>
      </w:r>
      <w:r w:rsidR="5B7CFC52">
        <w:t>-</w:t>
      </w:r>
      <w:r>
        <w:t>use goods</w:t>
      </w:r>
    </w:p>
    <w:p w14:paraId="5EBA3A57" w14:textId="77777777" w:rsidR="00AA143D" w:rsidRDefault="6E6A2C21" w:rsidP="290B1AA5">
      <w:r>
        <w:rPr>
          <w:noProof/>
        </w:rPr>
        <w:drawing>
          <wp:inline distT="0" distB="0" distL="0" distR="0" wp14:anchorId="5F03D8B4" wp14:editId="5A8F6D39">
            <wp:extent cx="4584589" cy="2755631"/>
            <wp:effectExtent l="0" t="0" r="0" b="0"/>
            <wp:docPr id="302939537"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939537" name=""/>
                    <pic:cNvPicPr/>
                  </pic:nvPicPr>
                  <pic:blipFill>
                    <a:blip r:embed="rId23">
                      <a:extLst>
                        <a:ext uri="{28A0092B-C50C-407E-A947-70E740481C1C}">
                          <a14:useLocalDpi xmlns:a14="http://schemas.microsoft.com/office/drawing/2010/main" val="0"/>
                        </a:ext>
                      </a:extLst>
                    </a:blip>
                    <a:stretch>
                      <a:fillRect/>
                    </a:stretch>
                  </pic:blipFill>
                  <pic:spPr>
                    <a:xfrm>
                      <a:off x="0" y="0"/>
                      <a:ext cx="4584589" cy="2755631"/>
                    </a:xfrm>
                    <a:prstGeom prst="rect">
                      <a:avLst/>
                    </a:prstGeom>
                  </pic:spPr>
                </pic:pic>
              </a:graphicData>
            </a:graphic>
          </wp:inline>
        </w:drawing>
      </w:r>
    </w:p>
    <w:p w14:paraId="1818F9AF" w14:textId="335BAAF5" w:rsidR="000D32BC" w:rsidRDefault="28462C72" w:rsidP="290B1AA5">
      <w:pPr>
        <w:rPr>
          <w:rStyle w:val="CommentReference"/>
        </w:rPr>
      </w:pPr>
      <w:commentRangeStart w:id="29"/>
      <w:r>
        <w:t>Dual-use goods — civilian items with potential military applications, such as precision machinery, electronics, and navigation equipment — have become a central channel of China’s indirect military support to Russia.</w:t>
      </w:r>
    </w:p>
    <w:p w14:paraId="0FD1B9A0" w14:textId="005A594F" w:rsidR="000D32BC" w:rsidRDefault="28462C72" w:rsidP="290B1AA5">
      <w:r>
        <w:t xml:space="preserve">Since the start of the full-scale war in 2022, Chinese exports of these goods to Russia have surged, exceeding USD 5 billion in 2023, with growth concentrated in computers and electronic manufacturing equipment. These flows have helped sustain Russia’s war effort while deepening Moscow’s reliance on Beijing. </w:t>
      </w:r>
      <w:r w:rsidR="009F1CEA">
        <w:t xml:space="preserve">However, </w:t>
      </w:r>
      <w:r w:rsidR="67D5B4FF">
        <w:t>volumes</w:t>
      </w:r>
      <w:r w:rsidR="009F1CEA">
        <w:t xml:space="preserve"> declined in 2024. The </w:t>
      </w:r>
      <w:r w:rsidR="16E08A49">
        <w:t xml:space="preserve">available </w:t>
      </w:r>
      <w:r w:rsidR="009F1CEA">
        <w:t>data for 2025 covers only</w:t>
      </w:r>
      <w:r w:rsidR="0AC5F8FA">
        <w:t xml:space="preserve"> the period from</w:t>
      </w:r>
      <w:r w:rsidR="009F1CEA">
        <w:t xml:space="preserve"> January</w:t>
      </w:r>
      <w:r w:rsidR="050B6C55">
        <w:t xml:space="preserve"> to </w:t>
      </w:r>
      <w:r w:rsidR="009F1CEA">
        <w:t>June.</w:t>
      </w:r>
    </w:p>
    <w:p w14:paraId="1E56130E" w14:textId="2AB4E2F3" w:rsidR="000D32BC" w:rsidRDefault="13980F20" w:rsidP="000D32BC">
      <w:r>
        <w:rPr>
          <w:noProof/>
        </w:rPr>
        <w:drawing>
          <wp:inline distT="0" distB="0" distL="0" distR="0" wp14:anchorId="4B505B32" wp14:editId="753CAEAB">
            <wp:extent cx="4584589" cy="2755631"/>
            <wp:effectExtent l="0" t="0" r="0" b="0"/>
            <wp:docPr id="480405452"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405452" name=""/>
                    <pic:cNvPicPr/>
                  </pic:nvPicPr>
                  <pic:blipFill>
                    <a:blip r:embed="rId24">
                      <a:extLst>
                        <a:ext uri="{28A0092B-C50C-407E-A947-70E740481C1C}">
                          <a14:useLocalDpi xmlns:a14="http://schemas.microsoft.com/office/drawing/2010/main" val="0"/>
                        </a:ext>
                      </a:extLst>
                    </a:blip>
                    <a:stretch>
                      <a:fillRect/>
                    </a:stretch>
                  </pic:blipFill>
                  <pic:spPr>
                    <a:xfrm>
                      <a:off x="0" y="0"/>
                      <a:ext cx="4584589" cy="2755631"/>
                    </a:xfrm>
                    <a:prstGeom prst="rect">
                      <a:avLst/>
                    </a:prstGeom>
                  </pic:spPr>
                </pic:pic>
              </a:graphicData>
            </a:graphic>
          </wp:inline>
        </w:drawing>
      </w:r>
    </w:p>
    <w:p w14:paraId="4B83E208" w14:textId="0E33E17D" w:rsidR="000D32BC" w:rsidRDefault="31B5DFCE" w:rsidP="00A158ED">
      <w:pPr>
        <w:rPr>
          <w:rFonts w:ascii="Calibri" w:eastAsia="Calibri" w:hAnsi="Calibri" w:cs="Calibri"/>
          <w:color w:val="000000" w:themeColor="text1"/>
          <w:sz w:val="22"/>
          <w:szCs w:val="22"/>
        </w:rPr>
      </w:pPr>
      <w:r w:rsidRPr="733E5C1F">
        <w:rPr>
          <w:rFonts w:ascii="Calibri" w:eastAsia="Calibri" w:hAnsi="Calibri" w:cs="Calibri"/>
          <w:color w:val="000000" w:themeColor="text1"/>
          <w:sz w:val="22"/>
          <w:szCs w:val="22"/>
        </w:rPr>
        <w:t>China is far from being self-sufficient in many</w:t>
      </w:r>
      <w:r w:rsidR="006A5AD5" w:rsidRPr="733E5C1F">
        <w:rPr>
          <w:rFonts w:ascii="Calibri" w:eastAsia="Calibri" w:hAnsi="Calibri" w:cs="Calibri"/>
          <w:color w:val="000000" w:themeColor="text1"/>
          <w:sz w:val="22"/>
          <w:szCs w:val="22"/>
        </w:rPr>
        <w:t xml:space="preserve"> categories of dual-use items. It</w:t>
      </w:r>
      <w:r w:rsidRPr="733E5C1F">
        <w:rPr>
          <w:rFonts w:ascii="Calibri" w:eastAsia="Calibri" w:hAnsi="Calibri" w:cs="Calibri"/>
          <w:color w:val="000000" w:themeColor="text1"/>
          <w:sz w:val="22"/>
          <w:szCs w:val="22"/>
        </w:rPr>
        <w:t xml:space="preserve"> rel</w:t>
      </w:r>
      <w:r w:rsidR="006A5AD5" w:rsidRPr="733E5C1F">
        <w:rPr>
          <w:rFonts w:ascii="Calibri" w:eastAsia="Calibri" w:hAnsi="Calibri" w:cs="Calibri"/>
          <w:color w:val="000000" w:themeColor="text1"/>
          <w:sz w:val="22"/>
          <w:szCs w:val="22"/>
        </w:rPr>
        <w:t>ies</w:t>
      </w:r>
      <w:r w:rsidRPr="733E5C1F">
        <w:rPr>
          <w:rFonts w:ascii="Calibri" w:eastAsia="Calibri" w:hAnsi="Calibri" w:cs="Calibri"/>
          <w:color w:val="000000" w:themeColor="text1"/>
          <w:sz w:val="22"/>
          <w:szCs w:val="22"/>
        </w:rPr>
        <w:t xml:space="preserve"> on </w:t>
      </w:r>
      <w:r w:rsidR="006A5AD5" w:rsidRPr="733E5C1F">
        <w:rPr>
          <w:rFonts w:ascii="Calibri" w:eastAsia="Calibri" w:hAnsi="Calibri" w:cs="Calibri"/>
          <w:color w:val="000000" w:themeColor="text1"/>
          <w:sz w:val="22"/>
          <w:szCs w:val="22"/>
        </w:rPr>
        <w:t xml:space="preserve">imports from Europe </w:t>
      </w:r>
      <w:r w:rsidR="1C98B31D" w:rsidRPr="733E5C1F">
        <w:rPr>
          <w:rFonts w:ascii="Calibri" w:eastAsia="Calibri" w:hAnsi="Calibri" w:cs="Calibri"/>
          <w:color w:val="000000" w:themeColor="text1"/>
          <w:sz w:val="22"/>
          <w:szCs w:val="22"/>
        </w:rPr>
        <w:t>for</w:t>
      </w:r>
      <w:r w:rsidR="006A5AD5" w:rsidRPr="733E5C1F">
        <w:rPr>
          <w:rFonts w:ascii="Calibri" w:eastAsia="Calibri" w:hAnsi="Calibri" w:cs="Calibri"/>
          <w:color w:val="000000" w:themeColor="text1"/>
          <w:sz w:val="22"/>
          <w:szCs w:val="22"/>
        </w:rPr>
        <w:t xml:space="preserve"> several of such goods</w:t>
      </w:r>
      <w:r w:rsidRPr="733E5C1F">
        <w:rPr>
          <w:rFonts w:ascii="Calibri" w:eastAsia="Calibri" w:hAnsi="Calibri" w:cs="Calibri"/>
          <w:color w:val="000000" w:themeColor="text1"/>
          <w:sz w:val="22"/>
          <w:szCs w:val="22"/>
        </w:rPr>
        <w:t xml:space="preserve">. </w:t>
      </w:r>
    </w:p>
    <w:p w14:paraId="67D3E84C" w14:textId="34260246" w:rsidR="000D32BC" w:rsidRDefault="05549EE8" w:rsidP="00DF0B31">
      <w:pPr>
        <w:spacing w:after="0"/>
        <w:rPr>
          <w:rFonts w:ascii="Calibri" w:eastAsia="Calibri" w:hAnsi="Calibri" w:cs="Calibri"/>
          <w:sz w:val="22"/>
          <w:szCs w:val="22"/>
        </w:rPr>
      </w:pPr>
      <w:r w:rsidRPr="2D1F99E4">
        <w:rPr>
          <w:rFonts w:ascii="Calibri" w:eastAsia="Calibri" w:hAnsi="Calibri" w:cs="Calibri"/>
          <w:sz w:val="22"/>
          <w:szCs w:val="22"/>
        </w:rPr>
        <w:lastRenderedPageBreak/>
        <w:t xml:space="preserve">According to EUISS calculations based on China customs statistics, </w:t>
      </w:r>
      <w:r w:rsidR="0ADC3372" w:rsidRPr="2D1F99E4">
        <w:rPr>
          <w:rFonts w:ascii="Calibri" w:eastAsia="Calibri" w:hAnsi="Calibri" w:cs="Calibri"/>
          <w:sz w:val="22"/>
          <w:szCs w:val="22"/>
        </w:rPr>
        <w:t>i</w:t>
      </w:r>
      <w:r w:rsidR="3A9507F2" w:rsidRPr="2D1F99E4">
        <w:rPr>
          <w:rFonts w:ascii="Calibri" w:eastAsia="Calibri" w:hAnsi="Calibri" w:cs="Calibri"/>
          <w:sz w:val="22"/>
          <w:szCs w:val="22"/>
        </w:rPr>
        <w:t>n 2024, for more than one-third of dual-use product categories, the EU accounted for at least 30 % of China’s imports — worth over USD 57 billion.</w:t>
      </w:r>
    </w:p>
    <w:p w14:paraId="3C2BB3F5" w14:textId="4C6582E8" w:rsidR="000D32BC" w:rsidRDefault="28462C72" w:rsidP="00DF0B31">
      <w:pPr>
        <w:spacing w:after="0"/>
        <w:rPr>
          <w:rFonts w:ascii="Calibri" w:eastAsia="Calibri" w:hAnsi="Calibri" w:cs="Calibri"/>
          <w:sz w:val="22"/>
          <w:szCs w:val="22"/>
        </w:rPr>
      </w:pPr>
      <w:r w:rsidRPr="2D1F99E4">
        <w:rPr>
          <w:rFonts w:ascii="Calibri" w:eastAsia="Calibri" w:hAnsi="Calibri" w:cs="Calibri"/>
          <w:sz w:val="22"/>
          <w:szCs w:val="22"/>
        </w:rPr>
        <w:t>For certain items, such as radionavigation systems and telescopic sights, over half of China’s imports originate from the EU. This creates a</w:t>
      </w:r>
      <w:r w:rsidR="006A5AD5">
        <w:rPr>
          <w:rFonts w:ascii="Calibri" w:eastAsia="Calibri" w:hAnsi="Calibri" w:cs="Calibri"/>
          <w:sz w:val="22"/>
          <w:szCs w:val="22"/>
        </w:rPr>
        <w:t xml:space="preserve">n </w:t>
      </w:r>
      <w:proofErr w:type="gramStart"/>
      <w:r w:rsidR="006A5AD5">
        <w:rPr>
          <w:rFonts w:ascii="Calibri" w:eastAsia="Calibri" w:hAnsi="Calibri" w:cs="Calibri"/>
          <w:sz w:val="22"/>
          <w:szCs w:val="22"/>
        </w:rPr>
        <w:t>often overlooked</w:t>
      </w:r>
      <w:proofErr w:type="gramEnd"/>
      <w:r w:rsidRPr="2D1F99E4">
        <w:rPr>
          <w:rFonts w:ascii="Calibri" w:eastAsia="Calibri" w:hAnsi="Calibri" w:cs="Calibri"/>
          <w:sz w:val="22"/>
          <w:szCs w:val="22"/>
        </w:rPr>
        <w:t xml:space="preserve"> structural dependency: Beijing’s capacity to export such goods — including to Russia — partly depends on uninterrupted EU supply.</w:t>
      </w:r>
    </w:p>
    <w:p w14:paraId="408EA0EC" w14:textId="4E105995" w:rsidR="000D32BC" w:rsidRDefault="30183D85" w:rsidP="000D32BC">
      <w:r>
        <w:rPr>
          <w:noProof/>
        </w:rPr>
        <w:drawing>
          <wp:inline distT="0" distB="0" distL="0" distR="0" wp14:anchorId="4A76F67B" wp14:editId="187E76F9">
            <wp:extent cx="4584589" cy="2755631"/>
            <wp:effectExtent l="0" t="0" r="0" b="0"/>
            <wp:docPr id="1127314482"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7314482" name=""/>
                    <pic:cNvPicPr/>
                  </pic:nvPicPr>
                  <pic:blipFill>
                    <a:blip r:embed="rId25">
                      <a:extLst>
                        <a:ext uri="{28A0092B-C50C-407E-A947-70E740481C1C}">
                          <a14:useLocalDpi xmlns:a14="http://schemas.microsoft.com/office/drawing/2010/main" val="0"/>
                        </a:ext>
                      </a:extLst>
                    </a:blip>
                    <a:stretch>
                      <a:fillRect/>
                    </a:stretch>
                  </pic:blipFill>
                  <pic:spPr>
                    <a:xfrm>
                      <a:off x="0" y="0"/>
                      <a:ext cx="4584589" cy="2755631"/>
                    </a:xfrm>
                    <a:prstGeom prst="rect">
                      <a:avLst/>
                    </a:prstGeom>
                  </pic:spPr>
                </pic:pic>
              </a:graphicData>
            </a:graphic>
          </wp:inline>
        </w:drawing>
      </w:r>
      <w:commentRangeStart w:id="30"/>
      <w:commentRangeEnd w:id="30"/>
      <w:r w:rsidR="28462C72">
        <w:rPr>
          <w:rStyle w:val="CommentReference"/>
          <w:sz w:val="24"/>
          <w:szCs w:val="24"/>
        </w:rPr>
        <w:commentReference w:id="30"/>
      </w:r>
    </w:p>
    <w:p w14:paraId="2BEC913B" w14:textId="48C12B60" w:rsidR="000D32BC" w:rsidRDefault="00EE7EAC" w:rsidP="000D32BC">
      <w:r>
        <w:t>Another indicator that a siz</w:t>
      </w:r>
      <w:r w:rsidR="1E0EDD53">
        <w:t>e</w:t>
      </w:r>
      <w:r>
        <w:t>able portion of China’s dual-use exports to Russia may be transhipments of European goods is the share of export volume to Russia relative to China’s imports of the same products from the EU. Where China relies extensively on EU supply for a particular product, the</w:t>
      </w:r>
      <w:r w:rsidR="72B7A54C">
        <w:t xml:space="preserve">re is a </w:t>
      </w:r>
      <w:r w:rsidR="008558BB">
        <w:t>high</w:t>
      </w:r>
      <w:r>
        <w:t xml:space="preserve"> likelihood that a significant portion of those EU-origin items is diverted from China to Russia</w:t>
      </w:r>
      <w:r w:rsidR="28462C72">
        <w:t>.</w:t>
      </w:r>
    </w:p>
    <w:p w14:paraId="1B4C2D57" w14:textId="4DA0C0F1" w:rsidR="000D32BC" w:rsidRDefault="28462C72" w:rsidP="290B1AA5">
      <w:r>
        <w:t xml:space="preserve">Analysis shows that for several categories, the share of China’s exports to Russia compared to its EU imports shifted sharply after 2022 — in some cases surpassing pre-war patterns by a wide margin. For example, in 2024, exports of wood milling machines to Russia amounted to nearly 60 % of China’s imports of the same category. For the same </w:t>
      </w:r>
      <w:r w:rsidR="46422555">
        <w:t>product</w:t>
      </w:r>
      <w:r>
        <w:t xml:space="preserve">, the EU </w:t>
      </w:r>
      <w:r w:rsidR="700434F7">
        <w:t>supplied</w:t>
      </w:r>
      <w:r w:rsidR="5BDBA87A">
        <w:t xml:space="preserve"> </w:t>
      </w:r>
      <w:r>
        <w:t xml:space="preserve">more than half of </w:t>
      </w:r>
      <w:r w:rsidR="09FFEAB1">
        <w:t xml:space="preserve">China’s </w:t>
      </w:r>
      <w:r>
        <w:t>total import</w:t>
      </w:r>
      <w:r w:rsidR="7248982A">
        <w:t>s</w:t>
      </w:r>
      <w:r>
        <w:t>, implying a clear risk</w:t>
      </w:r>
      <w:r w:rsidR="1B580A05">
        <w:t xml:space="preserve"> of transhipment to Russia</w:t>
      </w:r>
      <w:r>
        <w:t>.</w:t>
      </w:r>
    </w:p>
    <w:p w14:paraId="7F3AF560" w14:textId="07603015" w:rsidR="000D32BC" w:rsidRDefault="28462C72" w:rsidP="000D32BC">
      <w:r>
        <w:t xml:space="preserve">This pattern confirms that EU-origin goods entering China can indirectly reach Russia through re-export, especially in high-dependency categories. </w:t>
      </w:r>
      <w:commentRangeStart w:id="31"/>
      <w:r>
        <w:t xml:space="preserve">According to a classified paper </w:t>
      </w:r>
      <w:r w:rsidR="5AC3BE3D">
        <w:t>from</w:t>
      </w:r>
      <w:r>
        <w:t xml:space="preserve"> the German Federal Foreign Office seen by German media</w:t>
      </w:r>
      <w:commentRangeEnd w:id="31"/>
      <w:r w:rsidR="00A76A4E">
        <w:rPr>
          <w:rStyle w:val="CommentReference"/>
          <w:sz w:val="24"/>
          <w:szCs w:val="24"/>
        </w:rPr>
        <w:commentReference w:id="31"/>
      </w:r>
      <w:r>
        <w:t>, the EU Sanction</w:t>
      </w:r>
      <w:r w:rsidR="443A912B">
        <w:t>s</w:t>
      </w:r>
      <w:r>
        <w:t xml:space="preserve"> Envoy David O’Sullivan estimates that China (including Hong Kong) accounts for around 80% of the circumvention of EU export controls of dual-use items.</w:t>
      </w:r>
    </w:p>
    <w:commentRangeEnd w:id="29"/>
    <w:p w14:paraId="7BF01129" w14:textId="6DD013BA" w:rsidR="00F62F83" w:rsidRPr="00F62F83" w:rsidRDefault="00F62F83" w:rsidP="000D32BC">
      <w:r>
        <w:rPr>
          <w:rStyle w:val="CommentReference"/>
          <w:noProof/>
          <w:sz w:val="24"/>
          <w:szCs w:val="24"/>
        </w:rPr>
        <w:lastRenderedPageBreak/>
        <w:commentReference w:id="29"/>
      </w:r>
      <w:commentRangeStart w:id="32"/>
      <w:r w:rsidR="5C4DD8D8">
        <w:rPr>
          <w:noProof/>
        </w:rPr>
        <w:drawing>
          <wp:inline distT="0" distB="0" distL="0" distR="0" wp14:anchorId="05501070" wp14:editId="25DA1AD8">
            <wp:extent cx="4669941" cy="3810330"/>
            <wp:effectExtent l="0" t="0" r="0" b="0"/>
            <wp:docPr id="672087403"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2087403" name=""/>
                    <pic:cNvPicPr/>
                  </pic:nvPicPr>
                  <pic:blipFill>
                    <a:blip r:embed="rId26">
                      <a:extLst>
                        <a:ext uri="{28A0092B-C50C-407E-A947-70E740481C1C}">
                          <a14:useLocalDpi xmlns:a14="http://schemas.microsoft.com/office/drawing/2010/main" val="0"/>
                        </a:ext>
                      </a:extLst>
                    </a:blip>
                    <a:stretch>
                      <a:fillRect/>
                    </a:stretch>
                  </pic:blipFill>
                  <pic:spPr>
                    <a:xfrm>
                      <a:off x="0" y="0"/>
                      <a:ext cx="4669941" cy="3810330"/>
                    </a:xfrm>
                    <a:prstGeom prst="rect">
                      <a:avLst/>
                    </a:prstGeom>
                  </pic:spPr>
                </pic:pic>
              </a:graphicData>
            </a:graphic>
          </wp:inline>
        </w:drawing>
      </w:r>
    </w:p>
    <w:p w14:paraId="08F85264" w14:textId="101AD36B" w:rsidR="00DE24F6" w:rsidRDefault="2E73C0D8" w:rsidP="00F62F83">
      <w:r>
        <w:t>However, also in this case, China's support to Russia is responsive to external pressure. 2024 marked a turning point: for the first time since the full-scale war began, Chinese dual-use exports declined</w:t>
      </w:r>
      <w:r w:rsidR="000A6518">
        <w:t xml:space="preserve"> not just in the short</w:t>
      </w:r>
      <w:r w:rsidR="2E1F2754">
        <w:t xml:space="preserve"> </w:t>
      </w:r>
      <w:r w:rsidR="000A6518">
        <w:t>term</w:t>
      </w:r>
      <w:r>
        <w:t>. The drop, sustained in the medium term, followed US secondary sanctions on Chinese financial institutions, highlighting Beijing’s sensitivity to financial pressure and, notably, its willingness to recalibrate when external costs rise.</w:t>
      </w:r>
      <w:r w:rsidR="00624A10">
        <w:t xml:space="preserve"> The </w:t>
      </w:r>
      <w:r w:rsidR="00474866">
        <w:t xml:space="preserve">likely </w:t>
      </w:r>
      <w:r w:rsidR="1EE2B2A3">
        <w:t xml:space="preserve">reason is </w:t>
      </w:r>
      <w:r w:rsidR="00474866">
        <w:t xml:space="preserve">that the sanctions adopted in December 2023 </w:t>
      </w:r>
      <w:r w:rsidR="61651711">
        <w:t>were</w:t>
      </w:r>
      <w:r w:rsidR="00474866">
        <w:t xml:space="preserve"> much more forceful than previous sanctions packages adopted in February 2022 and February 2023</w:t>
      </w:r>
      <w:r w:rsidR="5B6D42DF">
        <w:t xml:space="preserve">, </w:t>
      </w:r>
      <w:r w:rsidR="00A60C68">
        <w:t xml:space="preserve">when Chinese </w:t>
      </w:r>
      <w:r w:rsidR="306100F0">
        <w:t>exports</w:t>
      </w:r>
      <w:r w:rsidR="00A60C68">
        <w:t xml:space="preserve"> of dual-use items to Russia </w:t>
      </w:r>
      <w:r w:rsidR="3E68FDCA">
        <w:t xml:space="preserve">quickly </w:t>
      </w:r>
      <w:r w:rsidR="00A60C68">
        <w:t xml:space="preserve">rebounded after an initial </w:t>
      </w:r>
      <w:r w:rsidR="00C84696">
        <w:t>decline.</w:t>
      </w:r>
      <w:commentRangeEnd w:id="32"/>
      <w:r>
        <w:rPr>
          <w:rStyle w:val="CommentReference"/>
          <w:sz w:val="24"/>
          <w:szCs w:val="24"/>
        </w:rPr>
        <w:commentReference w:id="32"/>
      </w:r>
    </w:p>
    <w:p w14:paraId="70E83489" w14:textId="374186FB" w:rsidR="00DE24F6" w:rsidRDefault="2E73C0D8" w:rsidP="2D1F99E4">
      <w:r>
        <w:t xml:space="preserve">These dynamics carry clear strategic implications for the EU. In key dual-use categories, Brussels holds </w:t>
      </w:r>
      <w:r w:rsidR="00EB7A4B">
        <w:t xml:space="preserve">more potential </w:t>
      </w:r>
      <w:r>
        <w:t>leverage over Beijing</w:t>
      </w:r>
      <w:r w:rsidR="00EB7A4B">
        <w:t xml:space="preserve"> than is widely assumed</w:t>
      </w:r>
      <w:r>
        <w:t xml:space="preserve">: restrictions on EU exports </w:t>
      </w:r>
      <w:r w:rsidR="00EB7A4B">
        <w:t>c</w:t>
      </w:r>
      <w:r>
        <w:t>ould compel China to prioritise its own domestic needs, indirectly limiting Russia’s access to critical goods. Evidence from US measures</w:t>
      </w:r>
      <w:r w:rsidR="003857A7">
        <w:t xml:space="preserve"> issued in December 2023,</w:t>
      </w:r>
      <w:r>
        <w:t xml:space="preserve"> demonstrates that targeted, well-calibrated sanctions can alter Chinese export behaviour, even in sectors with direct military relevance. A more coordinated EU approach </w:t>
      </w:r>
      <w:r w:rsidR="2113546A" w:rsidRPr="2D1F99E4">
        <w:rPr>
          <w:rFonts w:ascii="Aptos" w:eastAsia="Aptos" w:hAnsi="Aptos" w:cs="Aptos"/>
          <w:color w:val="000000" w:themeColor="text1"/>
        </w:rPr>
        <w:t>–</w:t>
      </w:r>
      <w:r>
        <w:t xml:space="preserve"> using China’s dependencies to apply pressure through precisely targeted export controls and secondary sanctions </w:t>
      </w:r>
      <w:r w:rsidR="4F9A48F4" w:rsidRPr="2D1F99E4">
        <w:rPr>
          <w:rFonts w:ascii="Aptos" w:eastAsia="Aptos" w:hAnsi="Aptos" w:cs="Aptos"/>
          <w:color w:val="000000" w:themeColor="text1"/>
        </w:rPr>
        <w:t>–</w:t>
      </w:r>
      <w:r>
        <w:t xml:space="preserve"> could significantly disrupt Moscow’s access </w:t>
      </w:r>
      <w:r w:rsidR="231426D2">
        <w:t xml:space="preserve">to </w:t>
      </w:r>
      <w:r>
        <w:t xml:space="preserve">these critical dual-use goods. </w:t>
      </w:r>
    </w:p>
    <w:p w14:paraId="33ED4FFE" w14:textId="402A64D1" w:rsidR="00DE24F6" w:rsidRDefault="00F62F83" w:rsidP="00F62F83">
      <w:r>
        <w:t>European sanctions and export controls have faced implementation challenges</w:t>
      </w:r>
      <w:r w:rsidR="21F2B224">
        <w:t xml:space="preserve">: </w:t>
      </w:r>
      <w:r>
        <w:t>a more coordinated approach, particularly one leveraging Chinese dependencies through targeted secondary sanctions, could prove significantly more effective. Evidence suggests that Beijing is responsive to external economic pressures</w:t>
      </w:r>
      <w:r w:rsidR="00AB0E46">
        <w:t xml:space="preserve">. </w:t>
      </w:r>
      <w:r w:rsidR="002B1EBD">
        <w:t xml:space="preserve">It remains to be </w:t>
      </w:r>
      <w:r w:rsidR="002B1EBD">
        <w:lastRenderedPageBreak/>
        <w:t>seen whether and how China would adjust its support for the Kremlin if</w:t>
      </w:r>
      <w:r>
        <w:t xml:space="preserve"> well-calibrated measures </w:t>
      </w:r>
      <w:r w:rsidR="1121E68F">
        <w:t>were to</w:t>
      </w:r>
      <w:r w:rsidR="006F6B98">
        <w:t xml:space="preserve"> target Chinese economic interests. Clearly, China’s support for Russia is mainly driven by political and geopolitical considerations. But the data indicates that despite such </w:t>
      </w:r>
      <w:r w:rsidR="008E15D8">
        <w:t xml:space="preserve">political </w:t>
      </w:r>
      <w:r w:rsidR="006F6B98">
        <w:t>interests Beijing rema</w:t>
      </w:r>
      <w:r w:rsidR="008E15D8">
        <w:t>ins responsive to sanctions when they affect its economic interests</w:t>
      </w:r>
      <w:r>
        <w:t>.</w:t>
      </w:r>
    </w:p>
    <w:p w14:paraId="6653C558" w14:textId="754EB11C" w:rsidR="00F62F83" w:rsidRPr="00F62F83" w:rsidRDefault="00F62F83" w:rsidP="00DE24F6">
      <w:pPr>
        <w:pStyle w:val="Heading1"/>
      </w:pPr>
      <w:r>
        <w:t xml:space="preserve">Chapter </w:t>
      </w:r>
      <w:r w:rsidR="00AF2963">
        <w:t>5</w:t>
      </w:r>
      <w:r>
        <w:t>: Diplomatic alignment</w:t>
      </w:r>
    </w:p>
    <w:p w14:paraId="36C6AB5E" w14:textId="32AE729E" w:rsidR="00F62F83" w:rsidRPr="00F62F83" w:rsidRDefault="00F62F83" w:rsidP="00F62F83">
      <w:r>
        <w:t xml:space="preserve">China and Russia are often believed to maintain a shared narrative. Indeed, both promote a vision of a multipolar order in opposition to the Western-led system. However, this rhetorical alignment masks a less consistent reality </w:t>
      </w:r>
      <w:r w:rsidR="05ED353F">
        <w:t xml:space="preserve">in </w:t>
      </w:r>
      <w:r>
        <w:t xml:space="preserve">diplomatic </w:t>
      </w:r>
      <w:r w:rsidR="33590D11">
        <w:t>practice</w:t>
      </w:r>
      <w:r>
        <w:t>, particularly within international institutions like the United Nations. </w:t>
      </w:r>
    </w:p>
    <w:p w14:paraId="7EA90C49" w14:textId="2A243E94" w:rsidR="00F62F83" w:rsidRPr="00F62F83" w:rsidRDefault="00F62F83" w:rsidP="00F62F83">
      <w:commentRangeStart w:id="33"/>
      <w:r>
        <w:t> </w:t>
      </w:r>
      <w:r w:rsidR="1EFEB45B">
        <w:rPr>
          <w:noProof/>
        </w:rPr>
        <w:drawing>
          <wp:inline distT="0" distB="0" distL="0" distR="0" wp14:anchorId="51FF80CC" wp14:editId="42DC6978">
            <wp:extent cx="4584589" cy="2755631"/>
            <wp:effectExtent l="0" t="0" r="0" b="0"/>
            <wp:docPr id="300683576"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683576" name=""/>
                    <pic:cNvPicPr/>
                  </pic:nvPicPr>
                  <pic:blipFill>
                    <a:blip r:embed="rId27">
                      <a:extLst>
                        <a:ext uri="{28A0092B-C50C-407E-A947-70E740481C1C}">
                          <a14:useLocalDpi xmlns:a14="http://schemas.microsoft.com/office/drawing/2010/main" val="0"/>
                        </a:ext>
                      </a:extLst>
                    </a:blip>
                    <a:stretch>
                      <a:fillRect/>
                    </a:stretch>
                  </pic:blipFill>
                  <pic:spPr>
                    <a:xfrm>
                      <a:off x="0" y="0"/>
                      <a:ext cx="4584589" cy="2755631"/>
                    </a:xfrm>
                    <a:prstGeom prst="rect">
                      <a:avLst/>
                    </a:prstGeom>
                  </pic:spPr>
                </pic:pic>
              </a:graphicData>
            </a:graphic>
          </wp:inline>
        </w:drawing>
      </w:r>
    </w:p>
    <w:p w14:paraId="3649563D" w14:textId="752B3BF0" w:rsidR="00F62F83" w:rsidRPr="00F62F83" w:rsidRDefault="00F62F83" w:rsidP="00F62F83">
      <w:r>
        <w:t>In the UN Security Council, both traditionally align quite well. Since 2021, however, their voting patterns show growing divergence. China has often displayed greater flexibility. The war in Ukraine has not reversed this trend.</w:t>
      </w:r>
      <w:r w:rsidR="00DC4471">
        <w:t xml:space="preserve"> The data for 202</w:t>
      </w:r>
      <w:r w:rsidR="00062382">
        <w:t>5</w:t>
      </w:r>
      <w:r w:rsidR="00A00D3D">
        <w:t xml:space="preserve"> covers the period until end-June.</w:t>
      </w:r>
      <w:r>
        <w:t> </w:t>
      </w:r>
      <w:commentRangeEnd w:id="33"/>
      <w:r w:rsidRPr="00F62F83">
        <w:rPr>
          <w:rStyle w:val="CommentReference"/>
          <w:sz w:val="24"/>
          <w:szCs w:val="24"/>
        </w:rPr>
        <w:commentReference w:id="33"/>
      </w:r>
    </w:p>
    <w:p w14:paraId="367E369B" w14:textId="29B6E79C" w:rsidR="00F62F83" w:rsidRPr="00F62F83" w:rsidRDefault="7CA5EBF7" w:rsidP="00F62F83">
      <w:commentRangeStart w:id="34"/>
      <w:r>
        <w:rPr>
          <w:noProof/>
        </w:rPr>
        <w:lastRenderedPageBreak/>
        <w:drawing>
          <wp:inline distT="0" distB="0" distL="0" distR="0" wp14:anchorId="1DCC3F78" wp14:editId="5642CA53">
            <wp:extent cx="4584589" cy="2755631"/>
            <wp:effectExtent l="0" t="0" r="0" b="0"/>
            <wp:docPr id="980951132"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0951132" name=""/>
                    <pic:cNvPicPr/>
                  </pic:nvPicPr>
                  <pic:blipFill>
                    <a:blip r:embed="rId28">
                      <a:extLst>
                        <a:ext uri="{28A0092B-C50C-407E-A947-70E740481C1C}">
                          <a14:useLocalDpi xmlns:a14="http://schemas.microsoft.com/office/drawing/2010/main" val="0"/>
                        </a:ext>
                      </a:extLst>
                    </a:blip>
                    <a:stretch>
                      <a:fillRect/>
                    </a:stretch>
                  </pic:blipFill>
                  <pic:spPr>
                    <a:xfrm>
                      <a:off x="0" y="0"/>
                      <a:ext cx="4584589" cy="2755631"/>
                    </a:xfrm>
                    <a:prstGeom prst="rect">
                      <a:avLst/>
                    </a:prstGeom>
                  </pic:spPr>
                </pic:pic>
              </a:graphicData>
            </a:graphic>
          </wp:inline>
        </w:drawing>
      </w:r>
    </w:p>
    <w:p w14:paraId="2301A6FC" w14:textId="3028E48A" w:rsidR="00F62F83" w:rsidRPr="00F62F83" w:rsidRDefault="00F62F83" w:rsidP="00F62F83">
      <w:r>
        <w:t>The alignment in the United Nations General Assembly ha</w:t>
      </w:r>
      <w:r w:rsidR="25E829D1">
        <w:t>s</w:t>
      </w:r>
      <w:r>
        <w:t xml:space="preserve"> always been lower, but a similar trend is visible. </w:t>
      </w:r>
      <w:r w:rsidR="00EE588E">
        <w:t>The data of 2025 covers January to June.</w:t>
      </w:r>
      <w:commentRangeEnd w:id="34"/>
      <w:r w:rsidR="00EE588E" w:rsidRPr="00F62F83">
        <w:rPr>
          <w:rStyle w:val="CommentReference"/>
          <w:sz w:val="24"/>
          <w:szCs w:val="24"/>
        </w:rPr>
        <w:commentReference w:id="34"/>
      </w:r>
    </w:p>
    <w:p w14:paraId="116FE0C0" w14:textId="60CC96F3" w:rsidR="00F62F83" w:rsidRPr="00F62F83" w:rsidRDefault="00F62F83" w:rsidP="00F62F83">
      <w:r>
        <w:t xml:space="preserve">Unlike </w:t>
      </w:r>
      <w:r w:rsidR="0052648A">
        <w:t xml:space="preserve">in </w:t>
      </w:r>
      <w:r>
        <w:t xml:space="preserve">trade patterns, both </w:t>
      </w:r>
      <w:r w:rsidR="587B8AAF">
        <w:t xml:space="preserve">instances of </w:t>
      </w:r>
      <w:r w:rsidR="0052648A">
        <w:t>Russian aggression</w:t>
      </w:r>
      <w:r w:rsidR="4A70BE1C">
        <w:t xml:space="preserve"> </w:t>
      </w:r>
      <w:r w:rsidR="0052648A">
        <w:t>against Ukraine in 2014 (</w:t>
      </w:r>
      <w:r>
        <w:t>Crimea</w:t>
      </w:r>
      <w:r w:rsidR="0052648A">
        <w:t>, Donbass)</w:t>
      </w:r>
      <w:r>
        <w:t xml:space="preserve"> and </w:t>
      </w:r>
      <w:r w:rsidR="0052648A">
        <w:t>2022 (</w:t>
      </w:r>
      <w:r w:rsidR="3007DD36">
        <w:t xml:space="preserve">the </w:t>
      </w:r>
      <w:r w:rsidR="0052648A">
        <w:t xml:space="preserve">full-scale invasion) </w:t>
      </w:r>
      <w:r>
        <w:t xml:space="preserve">were followed by a decline in </w:t>
      </w:r>
      <w:r w:rsidR="4BDB3AC4">
        <w:t xml:space="preserve">the </w:t>
      </w:r>
      <w:r>
        <w:t>diplomatic alignment</w:t>
      </w:r>
      <w:r w:rsidR="0052648A">
        <w:t xml:space="preserve"> of China and Russia. This indicates the limits of Chinese support and a transactional element in Beijing’s policy</w:t>
      </w:r>
      <w:r>
        <w:t xml:space="preserve">. Every dimension of its relationship with Russia is calibrated to maximise strategic and economic gains. In the economic sphere, the war in Ukraine offers China clear advantages. At the UN, however, Beijing </w:t>
      </w:r>
      <w:r w:rsidR="0052648A">
        <w:t>seems to be more careful and concern</w:t>
      </w:r>
      <w:r w:rsidR="6B80E2D0">
        <w:t>ed</w:t>
      </w:r>
      <w:r w:rsidR="02B66079">
        <w:t xml:space="preserve"> with projecting </w:t>
      </w:r>
      <w:r w:rsidR="4EF08936">
        <w:t xml:space="preserve">an image of </w:t>
      </w:r>
      <w:r w:rsidR="02B66079">
        <w:t>itself</w:t>
      </w:r>
      <w:r>
        <w:t xml:space="preserve"> as a responsible global actor, making full alignment with Russia more difficult. </w:t>
      </w:r>
    </w:p>
    <w:p w14:paraId="0C0DD901" w14:textId="61115E59" w:rsidR="00F62F83" w:rsidRPr="00F62F83" w:rsidRDefault="00F62F83" w:rsidP="0052648A">
      <w:pPr>
        <w:pStyle w:val="Heading1"/>
      </w:pPr>
      <w:r w:rsidRPr="00F62F83">
        <w:t>Conclusions</w:t>
      </w:r>
    </w:p>
    <w:p w14:paraId="4F4C679C" w14:textId="4E30CD36" w:rsidR="007511B2" w:rsidRDefault="00F62F83" w:rsidP="00F62F83">
      <w:r>
        <w:t>The China–Russia relationship is solid but not immutable. China has become Russia’s primary economic lifeline</w:t>
      </w:r>
      <w:r w:rsidR="007D4157">
        <w:t>. At the same time, China’s dependency on Russia has not increased</w:t>
      </w:r>
      <w:r>
        <w:t>, thus shaping a highly asymmetrical dynamic.</w:t>
      </w:r>
      <w:r w:rsidR="00585C70">
        <w:t xml:space="preserve"> </w:t>
      </w:r>
      <w:r w:rsidR="007511B2">
        <w:t>China and Russia are linked by deep ideological and geopolitical interests. Both governments regard US influence and the global spread of liberal democracy as direct challenges to their political models and regional objectives. Their partnership is therefore more than pragmatic; it is strategic</w:t>
      </w:r>
      <w:r w:rsidR="1BEED589">
        <w:t xml:space="preserve">. </w:t>
      </w:r>
      <w:r w:rsidR="007511B2">
        <w:t>Beijing’s alignment with Moscow advances a broader project to revise the international order and reduce Western pre</w:t>
      </w:r>
      <w:r w:rsidR="008C1636">
        <w:t>-</w:t>
      </w:r>
      <w:r w:rsidR="007511B2">
        <w:t>eminence. These convergent interests account for China’s willingness to extend significant support to the Kremlin</w:t>
      </w:r>
      <w:r w:rsidR="428D68DA">
        <w:t>.</w:t>
      </w:r>
    </w:p>
    <w:p w14:paraId="0A4AB822" w14:textId="4D58A77F" w:rsidR="00F62F83" w:rsidRPr="00F62F83" w:rsidRDefault="00E934F3" w:rsidP="00F62F83">
      <w:r w:rsidRPr="2D1F99E4">
        <w:rPr>
          <w:rFonts w:eastAsiaTheme="minorEastAsia"/>
        </w:rPr>
        <w:t>Crucially, ideological alignment does not guarantee parallel economic interests. Amid a more competitive environment, political signalling and diplomatic alignment retain strategic value for both; however, economic pressures persist and are addressed in ways that minimise disruption to their public alignment.</w:t>
      </w:r>
      <w:r w:rsidR="001C26A5" w:rsidRPr="2D1F99E4">
        <w:rPr>
          <w:rFonts w:eastAsiaTheme="minorEastAsia"/>
        </w:rPr>
        <w:t xml:space="preserve"> </w:t>
      </w:r>
      <w:r>
        <w:t>O</w:t>
      </w:r>
      <w:r w:rsidR="007511B2">
        <w:t xml:space="preserve">ur data shows that Beijing </w:t>
      </w:r>
      <w:r w:rsidR="7A25AF02">
        <w:lastRenderedPageBreak/>
        <w:t xml:space="preserve">does </w:t>
      </w:r>
      <w:r w:rsidR="00357171">
        <w:t>react to e</w:t>
      </w:r>
      <w:r w:rsidR="00F62F83">
        <w:t>xternal pressure</w:t>
      </w:r>
      <w:r w:rsidR="00357171">
        <w:t xml:space="preserve">. </w:t>
      </w:r>
      <w:r w:rsidR="64C26903">
        <w:t>Its</w:t>
      </w:r>
      <w:r w:rsidR="20C440C4">
        <w:t xml:space="preserve"> </w:t>
      </w:r>
      <w:r w:rsidR="00357171">
        <w:t xml:space="preserve">main motivation may be geopolitical, but – as we demonstrate </w:t>
      </w:r>
      <w:r w:rsidR="17417D84">
        <w:t>above</w:t>
      </w:r>
      <w:r w:rsidR="00357171">
        <w:t xml:space="preserve"> – it limit</w:t>
      </w:r>
      <w:r w:rsidR="2860A168">
        <w:t>s</w:t>
      </w:r>
      <w:r w:rsidR="00357171">
        <w:t xml:space="preserve"> its support if this comes with significant economic cost</w:t>
      </w:r>
      <w:r w:rsidR="00F62F83">
        <w:t xml:space="preserve">. This sensitivity is often underestimated: the drop in dual-use exports after secondary sanctions, Russia’s retaliatory tariffs on Chinese vehicles, </w:t>
      </w:r>
      <w:r w:rsidR="0052648A">
        <w:t xml:space="preserve">or </w:t>
      </w:r>
      <w:r w:rsidR="00F62F83">
        <w:t>the slowing alignment at the UN</w:t>
      </w:r>
      <w:r w:rsidR="0052648A">
        <w:t xml:space="preserve"> indicate the limits of a friendship that both sides have </w:t>
      </w:r>
      <w:r w:rsidR="54D9348E">
        <w:t>described as</w:t>
      </w:r>
      <w:r w:rsidR="0052648A">
        <w:t xml:space="preserve"> </w:t>
      </w:r>
      <w:r w:rsidR="6D8AA82D">
        <w:t>‘</w:t>
      </w:r>
      <w:r w:rsidR="0052648A">
        <w:t>unlimited</w:t>
      </w:r>
      <w:r w:rsidR="0EFA6B9D">
        <w:t>’</w:t>
      </w:r>
      <w:r w:rsidR="00F62F83">
        <w:t>. These are not anomalies; they are signs of a relationship that is responsive to pressure and shaped by asymmetries. </w:t>
      </w:r>
    </w:p>
    <w:p w14:paraId="350AB7A7" w14:textId="1780C442" w:rsidR="00F62F83" w:rsidRPr="00F62F83" w:rsidRDefault="0052648A" w:rsidP="2D1F99E4">
      <w:r>
        <w:t xml:space="preserve">This is not to deny the close partnership: </w:t>
      </w:r>
      <w:r w:rsidR="00F62F83">
        <w:t xml:space="preserve">China </w:t>
      </w:r>
      <w:r w:rsidR="00840E7D">
        <w:t>fuels</w:t>
      </w:r>
      <w:r w:rsidR="00F62F83">
        <w:t xml:space="preserve"> Russia’s war effort, but it does so when the price is low and the payoff high. The EU, as a major trading partner, has tools </w:t>
      </w:r>
      <w:r w:rsidR="3B145FA4">
        <w:t xml:space="preserve">to raise that price, including by constraining the supply of dual-use items via secondary measures. </w:t>
      </w:r>
      <w:r w:rsidR="003E2EE2">
        <w:t xml:space="preserve"> </w:t>
      </w:r>
      <w:r w:rsidR="00C64366">
        <w:t xml:space="preserve">To this day, the EU has not </w:t>
      </w:r>
      <w:r w:rsidR="00F62F83">
        <w:t>fully leverage</w:t>
      </w:r>
      <w:r w:rsidR="00C64366">
        <w:t xml:space="preserve">d this potential. It remains to be seen whether Beijing would prioritise its political interest </w:t>
      </w:r>
      <w:r w:rsidR="003F58A4">
        <w:t>over the economic cost of more severe sanctions</w:t>
      </w:r>
      <w:r w:rsidR="0DDC5ECA">
        <w:t xml:space="preserve">; however, the evidence since 2022 indicates that pressure has already curbed elements of China’s support. The rational objective for Europe is not to </w:t>
      </w:r>
      <w:r w:rsidR="38B30289">
        <w:t>‘</w:t>
      </w:r>
      <w:r w:rsidR="0DDC5ECA">
        <w:t>split</w:t>
      </w:r>
      <w:r w:rsidR="1C047480">
        <w:t>’</w:t>
      </w:r>
      <w:r w:rsidR="0DDC5ECA">
        <w:t xml:space="preserve"> Beijing and Moscow</w:t>
      </w:r>
      <w:r w:rsidR="2B628D76" w:rsidRPr="2D1F99E4">
        <w:rPr>
          <w:rFonts w:ascii="Aptos" w:eastAsia="Aptos" w:hAnsi="Aptos" w:cs="Aptos"/>
          <w:color w:val="000000" w:themeColor="text1"/>
        </w:rPr>
        <w:t xml:space="preserve"> – </w:t>
      </w:r>
      <w:r w:rsidR="0DDC5ECA">
        <w:t>th</w:t>
      </w:r>
      <w:r w:rsidR="18A9D4A9">
        <w:t>eir</w:t>
      </w:r>
      <w:r w:rsidR="0DDC5ECA">
        <w:t xml:space="preserve"> security and diplomatic </w:t>
      </w:r>
      <w:r w:rsidR="4A3C040C">
        <w:t>ties</w:t>
      </w:r>
      <w:r w:rsidR="0DDC5ECA">
        <w:t xml:space="preserve"> are too binding</w:t>
      </w:r>
      <w:r w:rsidR="243DA3BD">
        <w:t xml:space="preserve"> </w:t>
      </w:r>
      <w:r w:rsidR="243DA3BD" w:rsidRPr="2D1F99E4">
        <w:rPr>
          <w:rFonts w:ascii="Aptos" w:eastAsia="Aptos" w:hAnsi="Aptos" w:cs="Aptos"/>
          <w:color w:val="000000" w:themeColor="text1"/>
        </w:rPr>
        <w:t xml:space="preserve">– </w:t>
      </w:r>
      <w:r w:rsidR="0DDC5ECA">
        <w:t>but to force a</w:t>
      </w:r>
      <w:r w:rsidR="41D869A7">
        <w:t xml:space="preserve"> shift</w:t>
      </w:r>
      <w:r w:rsidR="0DDC5ECA">
        <w:t xml:space="preserve"> in their economic </w:t>
      </w:r>
      <w:r w:rsidR="7D67035B">
        <w:t>relationship</w:t>
      </w:r>
      <w:r w:rsidR="497CC8FF">
        <w:t xml:space="preserve"> </w:t>
      </w:r>
      <w:r w:rsidR="0DDC5ECA">
        <w:t>by imposing costs on China. With that purpose in mind, the observable metrics for the EU should be on trade and financial flows, such as export of dual</w:t>
      </w:r>
      <w:r w:rsidR="1A6A6416">
        <w:t>-</w:t>
      </w:r>
      <w:r w:rsidR="0DDC5ECA">
        <w:t>use goods and critical items, rather than the cadence of high-level statements.</w:t>
      </w:r>
    </w:p>
    <w:p w14:paraId="2A667705" w14:textId="2CCB7192" w:rsidR="00F62F83" w:rsidRPr="00F62F83" w:rsidRDefault="00F62F83" w:rsidP="00F62F83">
      <w:r w:rsidRPr="00F62F83">
        <w:t>This analysis highlights three core takeaways:</w:t>
      </w:r>
    </w:p>
    <w:p w14:paraId="37F0BEDA" w14:textId="3CCF8EDD" w:rsidR="00F62F83" w:rsidRPr="00F62F83" w:rsidRDefault="00F62F83" w:rsidP="00F62F83">
      <w:pPr>
        <w:numPr>
          <w:ilvl w:val="0"/>
          <w:numId w:val="3"/>
        </w:numPr>
      </w:pPr>
      <w:r>
        <w:t>The China–Russia relationship is strategic, but responsive</w:t>
      </w:r>
      <w:r w:rsidR="5B513341">
        <w:t xml:space="preserve"> </w:t>
      </w:r>
      <w:r w:rsidR="5B513341" w:rsidRPr="2D1F99E4">
        <w:rPr>
          <w:rFonts w:ascii="Aptos" w:eastAsia="Aptos" w:hAnsi="Aptos" w:cs="Aptos"/>
          <w:color w:val="000000" w:themeColor="text1"/>
        </w:rPr>
        <w:t xml:space="preserve">– </w:t>
      </w:r>
      <w:r>
        <w:t xml:space="preserve">its strength should not be mistaken for inevitability. Despite talk of an </w:t>
      </w:r>
      <w:r w:rsidR="7E86107C">
        <w:t>‘</w:t>
      </w:r>
      <w:r>
        <w:t>unlimited friendship</w:t>
      </w:r>
      <w:r w:rsidR="5C95676B">
        <w:t>’</w:t>
      </w:r>
      <w:r w:rsidR="003F58A4">
        <w:t xml:space="preserve"> as outlined in 2022,</w:t>
      </w:r>
      <w:r>
        <w:t xml:space="preserve"> China’s behaviour in the partnership is </w:t>
      </w:r>
      <w:r w:rsidR="0052648A">
        <w:t xml:space="preserve">not purely </w:t>
      </w:r>
      <w:r>
        <w:t xml:space="preserve">driven </w:t>
      </w:r>
      <w:r w:rsidR="0052648A">
        <w:t xml:space="preserve">by ideological considerations but has </w:t>
      </w:r>
      <w:r>
        <w:t>pragmati</w:t>
      </w:r>
      <w:r w:rsidR="0052648A">
        <w:t>c elements. It</w:t>
      </w:r>
      <w:r>
        <w:t xml:space="preserve"> remains sensitive to shifts in external pressure. </w:t>
      </w:r>
    </w:p>
    <w:p w14:paraId="29D68857" w14:textId="7D4A6F7A" w:rsidR="00F62F83" w:rsidRPr="00F62F83" w:rsidRDefault="00F62F83" w:rsidP="00F62F83">
      <w:pPr>
        <w:numPr>
          <w:ilvl w:val="0"/>
          <w:numId w:val="4"/>
        </w:numPr>
      </w:pPr>
      <w:r>
        <w:t>Their relationship is becoming increasingly asymmetrical</w:t>
      </w:r>
      <w:r w:rsidR="34060AAB">
        <w:t xml:space="preserve"> </w:t>
      </w:r>
      <w:r w:rsidR="34060AAB" w:rsidRPr="733E5C1F">
        <w:rPr>
          <w:rFonts w:ascii="Aptos" w:eastAsia="Aptos" w:hAnsi="Aptos" w:cs="Aptos"/>
          <w:color w:val="000000" w:themeColor="text1"/>
        </w:rPr>
        <w:t xml:space="preserve">– </w:t>
      </w:r>
      <w:r>
        <w:t xml:space="preserve">Russia </w:t>
      </w:r>
      <w:r w:rsidR="6B72991C">
        <w:t xml:space="preserve">is </w:t>
      </w:r>
      <w:r>
        <w:t>grow</w:t>
      </w:r>
      <w:r w:rsidR="40F0EE29">
        <w:t>ing</w:t>
      </w:r>
      <w:r>
        <w:t xml:space="preserve"> more dependent</w:t>
      </w:r>
      <w:r w:rsidR="51E424A0">
        <w:t xml:space="preserve"> on China</w:t>
      </w:r>
      <w:r>
        <w:t>. This imbalance grants Beijing strategic flexibility, while leaving Moscow tethered to Chinese supply lines</w:t>
      </w:r>
      <w:r w:rsidR="00DC4E7C">
        <w:t xml:space="preserve">, even </w:t>
      </w:r>
      <w:r w:rsidR="1234BCCF">
        <w:t>though</w:t>
      </w:r>
      <w:r w:rsidR="00DC4E7C">
        <w:t xml:space="preserve"> Beijing is not Russia’s only supplier</w:t>
      </w:r>
      <w:r>
        <w:t>.</w:t>
      </w:r>
      <w:r w:rsidR="00A63E3E">
        <w:t xml:space="preserve"> Hence, a decline </w:t>
      </w:r>
      <w:r w:rsidR="54DA0CF9">
        <w:t>in</w:t>
      </w:r>
      <w:r w:rsidR="00A63E3E">
        <w:t xml:space="preserve"> Chinese support would hurt the Kremlin significantly.</w:t>
      </w:r>
    </w:p>
    <w:p w14:paraId="26392E99" w14:textId="69E7BA81" w:rsidR="00F62F83" w:rsidRPr="00F62F83" w:rsidRDefault="00F62F83" w:rsidP="00F62F83">
      <w:pPr>
        <w:numPr>
          <w:ilvl w:val="0"/>
          <w:numId w:val="5"/>
        </w:numPr>
      </w:pPr>
      <w:r>
        <w:t xml:space="preserve">The EU holds </w:t>
      </w:r>
      <w:r w:rsidR="00A63E3E">
        <w:t xml:space="preserve">more </w:t>
      </w:r>
      <w:r>
        <w:t xml:space="preserve">meaningful leverage </w:t>
      </w:r>
      <w:r w:rsidR="00A63E3E">
        <w:t xml:space="preserve">than </w:t>
      </w:r>
      <w:r w:rsidR="3A1B8969">
        <w:t xml:space="preserve">is </w:t>
      </w:r>
      <w:r w:rsidR="00A63E3E">
        <w:t xml:space="preserve">widely </w:t>
      </w:r>
      <w:r w:rsidR="2EA4CA10">
        <w:t>assumed</w:t>
      </w:r>
      <w:r w:rsidR="00A63E3E">
        <w:t xml:space="preserve"> and </w:t>
      </w:r>
      <w:proofErr w:type="gramStart"/>
      <w:r w:rsidR="00A63E3E">
        <w:t xml:space="preserve">this </w:t>
      </w:r>
      <w:r>
        <w:t xml:space="preserve"> should</w:t>
      </w:r>
      <w:proofErr w:type="gramEnd"/>
      <w:r>
        <w:t xml:space="preserve"> be more</w:t>
      </w:r>
      <w:r w:rsidR="78EA2A6B">
        <w:t xml:space="preserve"> fully utilised</w:t>
      </w:r>
      <w:r>
        <w:t>, especially in the form of secondary sanctions.</w:t>
      </w:r>
    </w:p>
    <w:p w14:paraId="31FD42DF" w14:textId="5D684AC2" w:rsidR="0086582E" w:rsidRDefault="0052648A" w:rsidP="0052648A">
      <w:r>
        <w:t>The good news is</w:t>
      </w:r>
      <w:r w:rsidR="75DDE9DB">
        <w:t xml:space="preserve"> that </w:t>
      </w:r>
      <w:r>
        <w:t xml:space="preserve">Beijing’s behaviour towards the Kremlin depends more on the price we make China pay than we might think. It is unrealistic to assume we could </w:t>
      </w:r>
      <w:r w:rsidR="00F62F83">
        <w:t>dismantle the China–Russia relationship</w:t>
      </w:r>
      <w:r>
        <w:t xml:space="preserve">. </w:t>
      </w:r>
      <w:r w:rsidR="005561A6">
        <w:t>China</w:t>
      </w:r>
      <w:r w:rsidR="00A3517F">
        <w:t xml:space="preserve"> has a strong geopolitical and ideological interest </w:t>
      </w:r>
      <w:r w:rsidR="479679D4">
        <w:t>in</w:t>
      </w:r>
      <w:r w:rsidR="00A3517F">
        <w:t xml:space="preserve"> support</w:t>
      </w:r>
      <w:r w:rsidR="4B82E97C">
        <w:t>ing</w:t>
      </w:r>
      <w:r w:rsidR="00A3517F">
        <w:t xml:space="preserve"> Russia. </w:t>
      </w:r>
      <w:r>
        <w:t>But increasing the price for Beijing could make it reduce its support. This, in turn, would have enormous consequences for Moscow</w:t>
      </w:r>
      <w:r w:rsidR="54DB1EB6">
        <w:t xml:space="preserve">, which is increasingly </w:t>
      </w:r>
      <w:r>
        <w:t>depend</w:t>
      </w:r>
      <w:r w:rsidR="0F4CE758">
        <w:t>ent</w:t>
      </w:r>
      <w:r>
        <w:t xml:space="preserve"> on China.</w:t>
      </w:r>
    </w:p>
    <w:p w14:paraId="16B55F2A" w14:textId="3BC0968C" w:rsidR="00B93A20" w:rsidRDefault="0086582E" w:rsidP="00654678">
      <w:commentRangeStart w:id="35"/>
      <w:r>
        <w:lastRenderedPageBreak/>
        <w:t>To dive deeper</w:t>
      </w:r>
      <w:r w:rsidR="19BA2B2B">
        <w:t xml:space="preserve"> into this </w:t>
      </w:r>
      <w:r w:rsidR="21852D25">
        <w:t>topic</w:t>
      </w:r>
      <w:r>
        <w:t xml:space="preserve">, </w:t>
      </w:r>
      <w:r w:rsidR="26FFEA05">
        <w:t>consult</w:t>
      </w:r>
      <w:r>
        <w:t xml:space="preserve"> also </w:t>
      </w:r>
      <w:r w:rsidR="00B55C84">
        <w:t>the EUISS’s</w:t>
      </w:r>
      <w:r>
        <w:t xml:space="preserve"> </w:t>
      </w:r>
      <w:r w:rsidR="060A3D3C">
        <w:t xml:space="preserve">recently published </w:t>
      </w:r>
      <w:r w:rsidRPr="2D1F99E4">
        <w:rPr>
          <w:i/>
          <w:iCs/>
        </w:rPr>
        <w:t xml:space="preserve">Chaillot Paper </w:t>
      </w:r>
      <w:r w:rsidR="314FD2BE">
        <w:t>‘</w:t>
      </w:r>
      <w:proofErr w:type="spellStart"/>
      <w:r>
        <w:t>Unpowering</w:t>
      </w:r>
      <w:proofErr w:type="spellEnd"/>
      <w:r>
        <w:t xml:space="preserve"> Russia</w:t>
      </w:r>
      <w:r w:rsidR="2F97756A">
        <w:t>’</w:t>
      </w:r>
      <w:r>
        <w:t>.</w:t>
      </w:r>
      <w:commentRangeEnd w:id="35"/>
      <w:r w:rsidR="00621D74">
        <w:rPr>
          <w:rStyle w:val="CommentReference"/>
          <w:sz w:val="24"/>
          <w:szCs w:val="24"/>
        </w:rPr>
        <w:commentReference w:id="35"/>
      </w:r>
    </w:p>
    <w:sectPr w:rsidR="00B93A2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Tim Rühlig" w:date="2025-09-26T19:12:00Z" w:initials="TR">
    <w:p w14:paraId="0D485E86" w14:textId="77777777" w:rsidR="00621D74" w:rsidRDefault="00621D74" w:rsidP="00621D74">
      <w:pPr>
        <w:pStyle w:val="CommentText"/>
      </w:pPr>
      <w:r>
        <w:rPr>
          <w:rStyle w:val="CommentReference"/>
        </w:rPr>
        <w:annotationRef/>
      </w:r>
      <w:r>
        <w:t>Add link to Unpowering Russia.</w:t>
      </w:r>
    </w:p>
  </w:comment>
  <w:comment w:id="1" w:author="Tim Rühlig" w:date="2025-09-26T16:11:00Z" w:initials="TR">
    <w:p w14:paraId="7D98FCAD" w14:textId="7B4F0B5B" w:rsidR="00F16EB7" w:rsidRDefault="00F16EB7" w:rsidP="00F16EB7">
      <w:pPr>
        <w:pStyle w:val="CommentText"/>
      </w:pPr>
      <w:r>
        <w:rPr>
          <w:rStyle w:val="CommentReference"/>
        </w:rPr>
        <w:annotationRef/>
      </w:r>
      <w:r>
        <w:t>Lass uns hier die Zahl der Graphiken updaten zum Schluss, Christian.</w:t>
      </w:r>
    </w:p>
  </w:comment>
  <w:comment w:id="2" w:author="Tim Rühlig" w:date="2025-09-26T19:11:00Z" w:initials="TR">
    <w:p w14:paraId="7980173E" w14:textId="77777777" w:rsidR="00621D74" w:rsidRDefault="00621D74" w:rsidP="00621D74">
      <w:pPr>
        <w:pStyle w:val="CommentText"/>
      </w:pPr>
      <w:r>
        <w:rPr>
          <w:rStyle w:val="CommentReference"/>
        </w:rPr>
        <w:annotationRef/>
      </w:r>
      <w:r>
        <w:t>Add link to Unpowering Russia.</w:t>
      </w:r>
    </w:p>
  </w:comment>
  <w:comment w:id="3" w:author="Christian Dietrich" w:date="2025-09-29T16:20:00Z" w:initials="CD">
    <w:p w14:paraId="4EF2DA31" w14:textId="77777777" w:rsidR="00FF2024" w:rsidRDefault="00FF2024" w:rsidP="00FF2024">
      <w:pPr>
        <w:pStyle w:val="CommentText"/>
      </w:pPr>
      <w:r>
        <w:rPr>
          <w:rStyle w:val="CommentReference"/>
        </w:rPr>
        <w:annotationRef/>
      </w:r>
      <w:r>
        <w:rPr>
          <w:lang w:val="en-US"/>
        </w:rPr>
        <w:t>We’re mentioning this above already. Maybe scrap this instance?</w:t>
      </w:r>
    </w:p>
  </w:comment>
  <w:comment w:id="5" w:author="Tim Rühlig" w:date="2025-07-25T13:59:00Z" w:initials="TR">
    <w:p w14:paraId="2E46E3C1" w14:textId="7102CA19" w:rsidR="00F62F83" w:rsidRDefault="00F62F83" w:rsidP="00F62F83">
      <w:pPr>
        <w:pStyle w:val="CommentText"/>
      </w:pPr>
      <w:r>
        <w:rPr>
          <w:rStyle w:val="CommentReference"/>
        </w:rPr>
        <w:annotationRef/>
      </w:r>
      <w:r>
        <w:t>Figure 1</w:t>
      </w:r>
    </w:p>
  </w:comment>
  <w:comment w:id="8" w:author="Christian Dietrich" w:date="2025-09-28T12:04:00Z" w:initials="CD">
    <w:p w14:paraId="61CC1261" w14:textId="77777777" w:rsidR="00E83444" w:rsidRDefault="004158C5" w:rsidP="00E83444">
      <w:pPr>
        <w:pStyle w:val="CommentText"/>
      </w:pPr>
      <w:r>
        <w:rPr>
          <w:rStyle w:val="CommentReference"/>
        </w:rPr>
        <w:annotationRef/>
      </w:r>
      <w:r w:rsidR="00E83444">
        <w:t>Machinery and electronics (above) are also exports, so we’re still talking about the same direction of trade here. This sounds like a repetition of the beginning of the previous paragraph.</w:t>
      </w:r>
    </w:p>
  </w:comment>
  <w:comment w:id="9" w:author="Tim Rühlig" w:date="2025-09-29T00:36:00Z" w:initials="TR">
    <w:p w14:paraId="22AC3704" w14:textId="67FC5180" w:rsidR="00474FD5" w:rsidRDefault="00474FD5">
      <w:pPr>
        <w:pStyle w:val="CommentText"/>
      </w:pPr>
      <w:r>
        <w:rPr>
          <w:rStyle w:val="CommentReference"/>
        </w:rPr>
        <w:annotationRef/>
      </w:r>
      <w:r w:rsidRPr="50A8569D">
        <w:t>Thanks. I think this solves it.</w:t>
      </w:r>
    </w:p>
  </w:comment>
  <w:comment w:id="17" w:author="Tim Rühlig" w:date="2025-07-25T13:59:00Z" w:initials="TR">
    <w:p w14:paraId="55186084" w14:textId="69D28A72" w:rsidR="00F62F83" w:rsidRDefault="00F62F83" w:rsidP="00F62F83">
      <w:pPr>
        <w:pStyle w:val="CommentText"/>
      </w:pPr>
      <w:r>
        <w:rPr>
          <w:rStyle w:val="CommentReference"/>
        </w:rPr>
        <w:annotationRef/>
      </w:r>
      <w:r>
        <w:t>Figure 2</w:t>
      </w:r>
    </w:p>
  </w:comment>
  <w:comment w:id="18" w:author="Alice Ekman" w:date="2025-09-12T16:01:00Z" w:initials="AE">
    <w:p w14:paraId="40A75375" w14:textId="6855F3C7" w:rsidR="007A1127" w:rsidRDefault="007A1127">
      <w:pPr>
        <w:pStyle w:val="CommentText"/>
      </w:pPr>
      <w:r>
        <w:rPr>
          <w:rStyle w:val="CommentReference"/>
        </w:rPr>
        <w:annotationRef/>
      </w:r>
      <w:r w:rsidRPr="280792BF">
        <w:t>Title/meaning/source for this visual?</w:t>
      </w:r>
    </w:p>
  </w:comment>
  <w:comment w:id="19" w:author="Tim Rühlig" w:date="2025-09-18T14:15:00Z" w:initials="TR">
    <w:p w14:paraId="60E8AB5D" w14:textId="77777777" w:rsidR="00B103AE" w:rsidRDefault="00B103AE" w:rsidP="00B103AE">
      <w:pPr>
        <w:pStyle w:val="CommentText"/>
      </w:pPr>
      <w:r>
        <w:rPr>
          <w:rStyle w:val="CommentReference"/>
        </w:rPr>
        <w:annotationRef/>
      </w:r>
      <w:r>
        <w:t>Car exports to Russia. Christian has the title incorporated already in his visual.</w:t>
      </w:r>
    </w:p>
  </w:comment>
  <w:comment w:id="20" w:author="Tim Rühlig" w:date="2025-09-26T16:20:00Z" w:initials="TR">
    <w:p w14:paraId="427D3AE1" w14:textId="77777777" w:rsidR="00D64EE9" w:rsidRDefault="00D64EE9" w:rsidP="00D64EE9">
      <w:pPr>
        <w:pStyle w:val="CommentText"/>
      </w:pPr>
      <w:r>
        <w:rPr>
          <w:rStyle w:val="CommentReference"/>
        </w:rPr>
        <w:annotationRef/>
      </w:r>
      <w:r>
        <w:t>Figure 3</w:t>
      </w:r>
    </w:p>
  </w:comment>
  <w:comment w:id="21" w:author="Tim Rühlig" w:date="2025-09-26T16:20:00Z" w:initials="TR">
    <w:p w14:paraId="38664C66" w14:textId="3E44F84F" w:rsidR="00D64EE9" w:rsidRDefault="00D64EE9" w:rsidP="00D64EE9">
      <w:pPr>
        <w:pStyle w:val="CommentText"/>
      </w:pPr>
      <w:r>
        <w:rPr>
          <w:rStyle w:val="CommentReference"/>
        </w:rPr>
        <w:annotationRef/>
      </w:r>
      <w:r>
        <w:t>Dies ist der Erklärungstext für die separate Graphik zur Handelsbilanz, Christian.</w:t>
      </w:r>
    </w:p>
  </w:comment>
  <w:comment w:id="23" w:author="Tim Rühlig" w:date="2025-09-26T16:23:00Z" w:initials="TR">
    <w:p w14:paraId="14A963C1" w14:textId="77777777" w:rsidR="00DA57AA" w:rsidRDefault="00DA57AA" w:rsidP="00DA57AA">
      <w:pPr>
        <w:pStyle w:val="CommentText"/>
      </w:pPr>
      <w:r>
        <w:rPr>
          <w:rStyle w:val="CommentReference"/>
        </w:rPr>
        <w:annotationRef/>
      </w:r>
      <w:r>
        <w:rPr>
          <w:highlight w:val="yellow"/>
        </w:rPr>
        <w:t>Maybe here we need to add 1 sentence on the interpretation of HHI scales.</w:t>
      </w:r>
    </w:p>
  </w:comment>
  <w:comment w:id="22" w:author="Tim Rühlig" w:date="2025-07-25T14:00:00Z" w:initials="TR">
    <w:p w14:paraId="1A10005B" w14:textId="1FB89D9D" w:rsidR="00F62F83" w:rsidRDefault="00F62F83" w:rsidP="00F62F83">
      <w:pPr>
        <w:pStyle w:val="CommentText"/>
      </w:pPr>
      <w:r>
        <w:rPr>
          <w:rStyle w:val="CommentReference"/>
        </w:rPr>
        <w:annotationRef/>
      </w:r>
      <w:r>
        <w:t>Figure 4</w:t>
      </w:r>
    </w:p>
  </w:comment>
  <w:comment w:id="24" w:author="Tim Rühlig" w:date="2025-09-26T16:29:00Z" w:initials="TR">
    <w:p w14:paraId="17634964" w14:textId="77777777" w:rsidR="00C51E96" w:rsidRDefault="00C51E96" w:rsidP="00C51E96">
      <w:pPr>
        <w:pStyle w:val="CommentText"/>
      </w:pPr>
      <w:r>
        <w:rPr>
          <w:rStyle w:val="CommentReference"/>
        </w:rPr>
        <w:annotationRef/>
      </w:r>
      <w:r>
        <w:t>Graphik zum Text</w:t>
      </w:r>
    </w:p>
  </w:comment>
  <w:comment w:id="25" w:author="Tim Rühlig" w:date="2025-09-26T16:37:00Z" w:initials="TR">
    <w:p w14:paraId="27F9B8AC" w14:textId="77777777" w:rsidR="00717107" w:rsidRDefault="00717107" w:rsidP="00717107">
      <w:pPr>
        <w:pStyle w:val="CommentText"/>
      </w:pPr>
      <w:r>
        <w:rPr>
          <w:rStyle w:val="CommentReference"/>
        </w:rPr>
        <w:annotationRef/>
      </w:r>
      <w:r>
        <w:t>Text zur Graphik</w:t>
      </w:r>
    </w:p>
  </w:comment>
  <w:comment w:id="26" w:author="Tim Rühlig" w:date="2025-09-26T16:37:00Z" w:initials="TR">
    <w:p w14:paraId="21BD7FA0" w14:textId="77777777" w:rsidR="00717107" w:rsidRDefault="00717107" w:rsidP="00717107">
      <w:pPr>
        <w:pStyle w:val="CommentText"/>
      </w:pPr>
      <w:r>
        <w:rPr>
          <w:rStyle w:val="CommentReference"/>
        </w:rPr>
        <w:annotationRef/>
      </w:r>
      <w:r>
        <w:t>Text zur Graphik</w:t>
      </w:r>
    </w:p>
  </w:comment>
  <w:comment w:id="27" w:author="Tim Rühlig" w:date="2025-07-25T14:15:00Z" w:initials="TR">
    <w:p w14:paraId="5ABDBF70" w14:textId="667A88DD" w:rsidR="000D32BC" w:rsidRDefault="000D32BC" w:rsidP="000D32BC">
      <w:pPr>
        <w:pStyle w:val="CommentText"/>
      </w:pPr>
      <w:r>
        <w:rPr>
          <w:rStyle w:val="CommentReference"/>
        </w:rPr>
        <w:annotationRef/>
      </w:r>
      <w:r>
        <w:t>Figure 7</w:t>
      </w:r>
    </w:p>
  </w:comment>
  <w:comment w:id="28" w:author="Tim Rühlig" w:date="2025-07-25T14:16:00Z" w:initials="TR">
    <w:p w14:paraId="1EDAC3A4" w14:textId="0A72FD71" w:rsidR="000D32BC" w:rsidRDefault="000D32BC" w:rsidP="000D32BC">
      <w:pPr>
        <w:pStyle w:val="CommentText"/>
      </w:pPr>
      <w:r>
        <w:rPr>
          <w:rStyle w:val="CommentReference"/>
        </w:rPr>
        <w:annotationRef/>
      </w:r>
      <w:r>
        <w:t>Figure 8</w:t>
      </w:r>
    </w:p>
  </w:comment>
  <w:comment w:id="30" w:author="carusoalessia098@gmail.com" w:date="2025-08-08T21:54:00Z" w:initials="ca">
    <w:p w14:paraId="0F496C0E" w14:textId="2501C201" w:rsidR="00A658CE" w:rsidRDefault="00A658CE">
      <w:pPr>
        <w:pStyle w:val="CommentText"/>
      </w:pPr>
      <w:r>
        <w:rPr>
          <w:rStyle w:val="CommentReference"/>
        </w:rPr>
        <w:annotationRef/>
      </w:r>
      <w:r w:rsidRPr="046A48DD">
        <w:t>Figure 11</w:t>
      </w:r>
    </w:p>
  </w:comment>
  <w:comment w:id="31" w:author="Tim Rühlig" w:date="2025-09-26T16:47:00Z" w:initials="TR">
    <w:p w14:paraId="61BA0C18" w14:textId="77777777" w:rsidR="00A76A4E" w:rsidRDefault="00A76A4E" w:rsidP="00A76A4E">
      <w:pPr>
        <w:pStyle w:val="CommentText"/>
      </w:pPr>
      <w:r>
        <w:rPr>
          <w:rStyle w:val="CommentReference"/>
        </w:rPr>
        <w:annotationRef/>
      </w:r>
      <w:r>
        <w:t xml:space="preserve">Hier der Link zur Quelle: </w:t>
      </w:r>
      <w:hyperlink r:id="rId1" w:history="1">
        <w:r w:rsidRPr="00546784">
          <w:rPr>
            <w:rStyle w:val="Hyperlink"/>
          </w:rPr>
          <w:t>https://www.tagesschau.de/investigativ/ndr-wdr/sanktionen-russland-china-100.html</w:t>
        </w:r>
      </w:hyperlink>
    </w:p>
  </w:comment>
  <w:comment w:id="29" w:author="Tim Rühlig" w:date="2025-07-25T14:23:00Z" w:initials="TR">
    <w:p w14:paraId="22B50E16" w14:textId="689269BC" w:rsidR="00DE24F6" w:rsidRDefault="00DE24F6" w:rsidP="00DE24F6">
      <w:pPr>
        <w:pStyle w:val="CommentText"/>
      </w:pPr>
      <w:r>
        <w:rPr>
          <w:rStyle w:val="CommentReference"/>
        </w:rPr>
        <w:annotationRef/>
      </w:r>
      <w:r>
        <w:t>Figure 9</w:t>
      </w:r>
    </w:p>
  </w:comment>
  <w:comment w:id="32" w:author="Tim Rühlig" w:date="2025-09-26T16:50:00Z" w:initials="TR">
    <w:p w14:paraId="2EBE40AF" w14:textId="77777777" w:rsidR="00EB7A4B" w:rsidRDefault="00EB7A4B" w:rsidP="00EB7A4B">
      <w:pPr>
        <w:pStyle w:val="CommentText"/>
      </w:pPr>
      <w:r>
        <w:rPr>
          <w:rStyle w:val="CommentReference"/>
        </w:rPr>
        <w:annotationRef/>
      </w:r>
      <w:r>
        <w:t>Text zur Graphik</w:t>
      </w:r>
    </w:p>
  </w:comment>
  <w:comment w:id="33" w:author="Tim Rühlig" w:date="2025-08-09T00:43:00Z" w:initials="TR">
    <w:p w14:paraId="049DC835" w14:textId="1226809E" w:rsidR="006E2785" w:rsidRDefault="006E2785" w:rsidP="006E2785">
      <w:pPr>
        <w:pStyle w:val="CommentText"/>
      </w:pPr>
      <w:r>
        <w:rPr>
          <w:rStyle w:val="CommentReference"/>
        </w:rPr>
        <w:annotationRef/>
      </w:r>
      <w:r>
        <w:t>Figure 13</w:t>
      </w:r>
    </w:p>
  </w:comment>
  <w:comment w:id="34" w:author="Tim Rühlig" w:date="2025-09-26T19:10:00Z" w:initials="TR">
    <w:p w14:paraId="0A87BC46" w14:textId="77777777" w:rsidR="00EE588E" w:rsidRDefault="00EE588E" w:rsidP="00EE588E">
      <w:pPr>
        <w:pStyle w:val="CommentText"/>
      </w:pPr>
      <w:r>
        <w:rPr>
          <w:rStyle w:val="CommentReference"/>
        </w:rPr>
        <w:annotationRef/>
      </w:r>
      <w:r>
        <w:t>Text zur Graphik.</w:t>
      </w:r>
    </w:p>
  </w:comment>
  <w:comment w:id="35" w:author="Tim Rühlig" w:date="2025-09-26T19:12:00Z" w:initials="TR">
    <w:p w14:paraId="0FB1DAA0" w14:textId="77777777" w:rsidR="00621D74" w:rsidRDefault="00621D74" w:rsidP="00621D74">
      <w:pPr>
        <w:pStyle w:val="CommentText"/>
      </w:pPr>
      <w:r>
        <w:rPr>
          <w:rStyle w:val="CommentReference"/>
        </w:rPr>
        <w:annotationRef/>
      </w:r>
      <w:r>
        <w:t>Add link to Unpowering Russia.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0D485E86" w15:done="0"/>
  <w15:commentEx w15:paraId="7D98FCAD" w15:done="0"/>
  <w15:commentEx w15:paraId="7980173E" w15:done="0"/>
  <w15:commentEx w15:paraId="4EF2DA31" w15:paraIdParent="7980173E" w15:done="0"/>
  <w15:commentEx w15:paraId="2E46E3C1" w15:done="0"/>
  <w15:commentEx w15:paraId="61CC1261" w15:done="1"/>
  <w15:commentEx w15:paraId="22AC3704" w15:paraIdParent="61CC1261" w15:done="1"/>
  <w15:commentEx w15:paraId="55186084" w15:done="0"/>
  <w15:commentEx w15:paraId="40A75375" w15:paraIdParent="55186084" w15:done="0"/>
  <w15:commentEx w15:paraId="60E8AB5D" w15:paraIdParent="55186084" w15:done="0"/>
  <w15:commentEx w15:paraId="427D3AE1" w15:done="0"/>
  <w15:commentEx w15:paraId="38664C66" w15:done="0"/>
  <w15:commentEx w15:paraId="14A963C1" w15:done="0"/>
  <w15:commentEx w15:paraId="1A10005B" w15:done="0"/>
  <w15:commentEx w15:paraId="17634964" w15:done="0"/>
  <w15:commentEx w15:paraId="27F9B8AC" w15:done="0"/>
  <w15:commentEx w15:paraId="21BD7FA0" w15:done="0"/>
  <w15:commentEx w15:paraId="5ABDBF70" w15:done="0"/>
  <w15:commentEx w15:paraId="1EDAC3A4" w15:done="0"/>
  <w15:commentEx w15:paraId="0F496C0E" w15:done="0"/>
  <w15:commentEx w15:paraId="61BA0C18" w15:done="0"/>
  <w15:commentEx w15:paraId="22B50E16" w15:done="0"/>
  <w15:commentEx w15:paraId="2EBE40AF" w15:done="0"/>
  <w15:commentEx w15:paraId="049DC835" w15:done="0"/>
  <w15:commentEx w15:paraId="0A87BC46" w15:done="0"/>
  <w15:commentEx w15:paraId="0FB1DAA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60239283" w16cex:dateUtc="2025-09-26T17:12:00Z"/>
  <w16cex:commentExtensible w16cex:durableId="1477C2D0" w16cex:dateUtc="2025-09-26T14:11:00Z"/>
  <w16cex:commentExtensible w16cex:durableId="292D6B71" w16cex:dateUtc="2025-09-26T17:11:00Z"/>
  <w16cex:commentExtensible w16cex:durableId="25199FA8" w16cex:dateUtc="2025-09-29T14:20:00Z"/>
  <w16cex:commentExtensible w16cex:durableId="15ED172C" w16cex:dateUtc="2025-07-25T11:59:00Z"/>
  <w16cex:commentExtensible w16cex:durableId="78C19DF6" w16cex:dateUtc="2025-09-28T10:04:00Z"/>
  <w16cex:commentExtensible w16cex:durableId="3C5652A2" w16cex:dateUtc="2025-09-28T22:36:00Z"/>
  <w16cex:commentExtensible w16cex:durableId="0D6D004B" w16cex:dateUtc="2025-07-25T11:59:00Z"/>
  <w16cex:commentExtensible w16cex:durableId="37E73336" w16cex:dateUtc="2025-09-12T14:01:00Z"/>
  <w16cex:commentExtensible w16cex:durableId="127E9D1E" w16cex:dateUtc="2025-09-18T12:15:00Z"/>
  <w16cex:commentExtensible w16cex:durableId="54576AD2" w16cex:dateUtc="2025-09-26T14:20:00Z"/>
  <w16cex:commentExtensible w16cex:durableId="700A0C6D" w16cex:dateUtc="2025-09-26T14:20:00Z"/>
  <w16cex:commentExtensible w16cex:durableId="5F0F4768" w16cex:dateUtc="2025-09-26T14:23:00Z"/>
  <w16cex:commentExtensible w16cex:durableId="5A1C77EF" w16cex:dateUtc="2025-07-25T12:00:00Z"/>
  <w16cex:commentExtensible w16cex:durableId="63EF41D3" w16cex:dateUtc="2025-09-26T14:29:00Z"/>
  <w16cex:commentExtensible w16cex:durableId="3C6473BA" w16cex:dateUtc="2025-09-26T14:37:00Z"/>
  <w16cex:commentExtensible w16cex:durableId="7F0DF99F" w16cex:dateUtc="2025-09-26T14:37:00Z"/>
  <w16cex:commentExtensible w16cex:durableId="65456DED" w16cex:dateUtc="2025-07-25T12:15:00Z"/>
  <w16cex:commentExtensible w16cex:durableId="38477886" w16cex:dateUtc="2025-07-25T12:16:00Z"/>
  <w16cex:commentExtensible w16cex:durableId="654410F7" w16cex:dateUtc="2025-08-08T19:54:00Z"/>
  <w16cex:commentExtensible w16cex:durableId="7D76ADFA" w16cex:dateUtc="2025-09-26T14:47:00Z"/>
  <w16cex:commentExtensible w16cex:durableId="1211DE01" w16cex:dateUtc="2025-07-25T12:23:00Z"/>
  <w16cex:commentExtensible w16cex:durableId="2BD6206B" w16cex:dateUtc="2025-09-26T14:50:00Z"/>
  <w16cex:commentExtensible w16cex:durableId="6E7EEFEE" w16cex:dateUtc="2025-08-08T22:43:00Z"/>
  <w16cex:commentExtensible w16cex:durableId="05E48110" w16cex:dateUtc="2025-09-26T17:10:00Z"/>
  <w16cex:commentExtensible w16cex:durableId="5F696E1A" w16cex:dateUtc="2025-09-26T17: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0D485E86" w16cid:durableId="60239283"/>
  <w16cid:commentId w16cid:paraId="7D98FCAD" w16cid:durableId="1477C2D0"/>
  <w16cid:commentId w16cid:paraId="7980173E" w16cid:durableId="292D6B71"/>
  <w16cid:commentId w16cid:paraId="4EF2DA31" w16cid:durableId="25199FA8"/>
  <w16cid:commentId w16cid:paraId="2E46E3C1" w16cid:durableId="15ED172C"/>
  <w16cid:commentId w16cid:paraId="61CC1261" w16cid:durableId="78C19DF6"/>
  <w16cid:commentId w16cid:paraId="22AC3704" w16cid:durableId="3C5652A2"/>
  <w16cid:commentId w16cid:paraId="55186084" w16cid:durableId="0D6D004B"/>
  <w16cid:commentId w16cid:paraId="40A75375" w16cid:durableId="37E73336"/>
  <w16cid:commentId w16cid:paraId="60E8AB5D" w16cid:durableId="127E9D1E"/>
  <w16cid:commentId w16cid:paraId="427D3AE1" w16cid:durableId="54576AD2"/>
  <w16cid:commentId w16cid:paraId="38664C66" w16cid:durableId="700A0C6D"/>
  <w16cid:commentId w16cid:paraId="14A963C1" w16cid:durableId="5F0F4768"/>
  <w16cid:commentId w16cid:paraId="1A10005B" w16cid:durableId="5A1C77EF"/>
  <w16cid:commentId w16cid:paraId="17634964" w16cid:durableId="63EF41D3"/>
  <w16cid:commentId w16cid:paraId="27F9B8AC" w16cid:durableId="3C6473BA"/>
  <w16cid:commentId w16cid:paraId="21BD7FA0" w16cid:durableId="7F0DF99F"/>
  <w16cid:commentId w16cid:paraId="5ABDBF70" w16cid:durableId="65456DED"/>
  <w16cid:commentId w16cid:paraId="1EDAC3A4" w16cid:durableId="38477886"/>
  <w16cid:commentId w16cid:paraId="0F496C0E" w16cid:durableId="654410F7"/>
  <w16cid:commentId w16cid:paraId="61BA0C18" w16cid:durableId="7D76ADFA"/>
  <w16cid:commentId w16cid:paraId="22B50E16" w16cid:durableId="1211DE01"/>
  <w16cid:commentId w16cid:paraId="2EBE40AF" w16cid:durableId="2BD6206B"/>
  <w16cid:commentId w16cid:paraId="049DC835" w16cid:durableId="6E7EEFEE"/>
  <w16cid:commentId w16cid:paraId="0A87BC46" w16cid:durableId="05E48110"/>
  <w16cid:commentId w16cid:paraId="0FB1DAA0" w16cid:durableId="5F696E1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F3CC723" w14:textId="77777777" w:rsidR="0028587F" w:rsidRDefault="0028587F" w:rsidP="00840626">
      <w:pPr>
        <w:spacing w:after="0" w:line="240" w:lineRule="auto"/>
      </w:pPr>
      <w:r>
        <w:separator/>
      </w:r>
    </w:p>
  </w:endnote>
  <w:endnote w:type="continuationSeparator" w:id="0">
    <w:p w14:paraId="7CBD4937" w14:textId="77777777" w:rsidR="0028587F" w:rsidRDefault="0028587F" w:rsidP="008406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DE6702B" w14:textId="77777777" w:rsidR="0028587F" w:rsidRDefault="0028587F" w:rsidP="00840626">
      <w:pPr>
        <w:spacing w:after="0" w:line="240" w:lineRule="auto"/>
      </w:pPr>
      <w:r>
        <w:separator/>
      </w:r>
    </w:p>
  </w:footnote>
  <w:footnote w:type="continuationSeparator" w:id="0">
    <w:p w14:paraId="29004E1E" w14:textId="77777777" w:rsidR="0028587F" w:rsidRDefault="0028587F" w:rsidP="0084062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384B71"/>
    <w:multiLevelType w:val="multilevel"/>
    <w:tmpl w:val="CD5A9B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8AB1BD4"/>
    <w:multiLevelType w:val="multilevel"/>
    <w:tmpl w:val="B03C61A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92C5956"/>
    <w:multiLevelType w:val="multilevel"/>
    <w:tmpl w:val="E3F24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BCF588D"/>
    <w:multiLevelType w:val="multilevel"/>
    <w:tmpl w:val="E33AA39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2974D2B"/>
    <w:multiLevelType w:val="multilevel"/>
    <w:tmpl w:val="4B545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31936216">
    <w:abstractNumId w:val="2"/>
  </w:num>
  <w:num w:numId="2" w16cid:durableId="1570771362">
    <w:abstractNumId w:val="4"/>
  </w:num>
  <w:num w:numId="3" w16cid:durableId="2061394557">
    <w:abstractNumId w:val="0"/>
  </w:num>
  <w:num w:numId="4" w16cid:durableId="531723394">
    <w:abstractNumId w:val="1"/>
  </w:num>
  <w:num w:numId="5" w16cid:durableId="895044966">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Tim Rühlig">
    <w15:presenceInfo w15:providerId="AD" w15:userId="S::Tim.Ruehlig@iss.europa.eu::0b8ac6ad-e70f-49d1-b9a2-8e2599beced9"/>
  </w15:person>
  <w15:person w15:author="Christian Dietrich">
    <w15:presenceInfo w15:providerId="AD" w15:userId="S::cdietrich@iss.europa.eu::874f64e0-da4f-4dca-a50c-b95227631409"/>
  </w15:person>
  <w15:person w15:author="Alice Ekman">
    <w15:presenceInfo w15:providerId="AD" w15:userId="S::aekman@iss.europa.eu::f2d86dac-389d-482a-bdb1-d329ed93da24"/>
  </w15:person>
  <w15:person w15:author="carusoalessia098@gmail.com">
    <w15:presenceInfo w15:providerId="AD" w15:userId="S::urn:spo:guest#carusoalessia098@gmail.co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3"/>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2F83"/>
    <w:rsid w:val="00004472"/>
    <w:rsid w:val="00007E41"/>
    <w:rsid w:val="0001039A"/>
    <w:rsid w:val="00011506"/>
    <w:rsid w:val="00011E20"/>
    <w:rsid w:val="00013CE5"/>
    <w:rsid w:val="00030DC3"/>
    <w:rsid w:val="000312E0"/>
    <w:rsid w:val="0003246B"/>
    <w:rsid w:val="00032C2F"/>
    <w:rsid w:val="00033437"/>
    <w:rsid w:val="00036E47"/>
    <w:rsid w:val="00040B0E"/>
    <w:rsid w:val="000421D2"/>
    <w:rsid w:val="00051E06"/>
    <w:rsid w:val="000542B2"/>
    <w:rsid w:val="00057A56"/>
    <w:rsid w:val="00062382"/>
    <w:rsid w:val="00072BE4"/>
    <w:rsid w:val="00076639"/>
    <w:rsid w:val="00082272"/>
    <w:rsid w:val="000822CF"/>
    <w:rsid w:val="000869EB"/>
    <w:rsid w:val="0009256F"/>
    <w:rsid w:val="000A6518"/>
    <w:rsid w:val="000D111C"/>
    <w:rsid w:val="000D1673"/>
    <w:rsid w:val="000D21A5"/>
    <w:rsid w:val="000D2545"/>
    <w:rsid w:val="000D25D1"/>
    <w:rsid w:val="000D32BC"/>
    <w:rsid w:val="000D61B3"/>
    <w:rsid w:val="000E22C2"/>
    <w:rsid w:val="000E38AA"/>
    <w:rsid w:val="000E53BB"/>
    <w:rsid w:val="0010166F"/>
    <w:rsid w:val="001020D0"/>
    <w:rsid w:val="001038A3"/>
    <w:rsid w:val="0010557D"/>
    <w:rsid w:val="001072B1"/>
    <w:rsid w:val="00117EAD"/>
    <w:rsid w:val="00120EDE"/>
    <w:rsid w:val="00141320"/>
    <w:rsid w:val="00147C7E"/>
    <w:rsid w:val="001521E0"/>
    <w:rsid w:val="00153EAB"/>
    <w:rsid w:val="00166957"/>
    <w:rsid w:val="00172930"/>
    <w:rsid w:val="00175C1E"/>
    <w:rsid w:val="00176AD3"/>
    <w:rsid w:val="00180783"/>
    <w:rsid w:val="00186451"/>
    <w:rsid w:val="001888D3"/>
    <w:rsid w:val="00196C60"/>
    <w:rsid w:val="001A6B9E"/>
    <w:rsid w:val="001B0BE3"/>
    <w:rsid w:val="001B2049"/>
    <w:rsid w:val="001C26A5"/>
    <w:rsid w:val="001C6FDF"/>
    <w:rsid w:val="001C78F3"/>
    <w:rsid w:val="001D3531"/>
    <w:rsid w:val="001D37FB"/>
    <w:rsid w:val="001E347F"/>
    <w:rsid w:val="001E6BB0"/>
    <w:rsid w:val="001EB3BD"/>
    <w:rsid w:val="001F1CDC"/>
    <w:rsid w:val="001F3072"/>
    <w:rsid w:val="001F49A2"/>
    <w:rsid w:val="001F550B"/>
    <w:rsid w:val="001F59EE"/>
    <w:rsid w:val="00206C67"/>
    <w:rsid w:val="00211CD8"/>
    <w:rsid w:val="00211D97"/>
    <w:rsid w:val="00211DC6"/>
    <w:rsid w:val="00226186"/>
    <w:rsid w:val="00235140"/>
    <w:rsid w:val="00250293"/>
    <w:rsid w:val="002529E5"/>
    <w:rsid w:val="00255F6A"/>
    <w:rsid w:val="00256F5F"/>
    <w:rsid w:val="002616FA"/>
    <w:rsid w:val="00261FE6"/>
    <w:rsid w:val="0026260F"/>
    <w:rsid w:val="00267BC9"/>
    <w:rsid w:val="00270F8D"/>
    <w:rsid w:val="002748D5"/>
    <w:rsid w:val="0028041F"/>
    <w:rsid w:val="0028587F"/>
    <w:rsid w:val="00286F81"/>
    <w:rsid w:val="0029459C"/>
    <w:rsid w:val="002A5204"/>
    <w:rsid w:val="002A66EC"/>
    <w:rsid w:val="002A6FE7"/>
    <w:rsid w:val="002A7549"/>
    <w:rsid w:val="002B1EBD"/>
    <w:rsid w:val="002B55D5"/>
    <w:rsid w:val="002B698A"/>
    <w:rsid w:val="002B7F6C"/>
    <w:rsid w:val="002C032F"/>
    <w:rsid w:val="002C2F34"/>
    <w:rsid w:val="002C6B9A"/>
    <w:rsid w:val="002C7849"/>
    <w:rsid w:val="002E4E68"/>
    <w:rsid w:val="002F39CE"/>
    <w:rsid w:val="002F4D41"/>
    <w:rsid w:val="002F6EB5"/>
    <w:rsid w:val="00301BB8"/>
    <w:rsid w:val="00305436"/>
    <w:rsid w:val="00307203"/>
    <w:rsid w:val="00307D03"/>
    <w:rsid w:val="003141A1"/>
    <w:rsid w:val="003204CD"/>
    <w:rsid w:val="0032309F"/>
    <w:rsid w:val="003339BF"/>
    <w:rsid w:val="0033441A"/>
    <w:rsid w:val="00346BA1"/>
    <w:rsid w:val="003568A6"/>
    <w:rsid w:val="00357171"/>
    <w:rsid w:val="003603DE"/>
    <w:rsid w:val="003637DD"/>
    <w:rsid w:val="003648E0"/>
    <w:rsid w:val="00365227"/>
    <w:rsid w:val="00371D48"/>
    <w:rsid w:val="00374AFD"/>
    <w:rsid w:val="00380049"/>
    <w:rsid w:val="00382D8F"/>
    <w:rsid w:val="003857A7"/>
    <w:rsid w:val="00386B4C"/>
    <w:rsid w:val="003926BB"/>
    <w:rsid w:val="003A011C"/>
    <w:rsid w:val="003A0661"/>
    <w:rsid w:val="003A15E3"/>
    <w:rsid w:val="003A6EA4"/>
    <w:rsid w:val="003A7360"/>
    <w:rsid w:val="003B4156"/>
    <w:rsid w:val="003C3737"/>
    <w:rsid w:val="003D38BF"/>
    <w:rsid w:val="003E0FC7"/>
    <w:rsid w:val="003E14AE"/>
    <w:rsid w:val="003E2EE2"/>
    <w:rsid w:val="003F58A4"/>
    <w:rsid w:val="003F7AA4"/>
    <w:rsid w:val="00402F30"/>
    <w:rsid w:val="0040780C"/>
    <w:rsid w:val="00413EB1"/>
    <w:rsid w:val="004158C5"/>
    <w:rsid w:val="00417ACF"/>
    <w:rsid w:val="00423BAF"/>
    <w:rsid w:val="004250C4"/>
    <w:rsid w:val="0042772C"/>
    <w:rsid w:val="00441180"/>
    <w:rsid w:val="00441E28"/>
    <w:rsid w:val="00460A7D"/>
    <w:rsid w:val="004652A1"/>
    <w:rsid w:val="00465978"/>
    <w:rsid w:val="00474866"/>
    <w:rsid w:val="00474FD5"/>
    <w:rsid w:val="00474FF5"/>
    <w:rsid w:val="00476D7C"/>
    <w:rsid w:val="00477AE8"/>
    <w:rsid w:val="00483C60"/>
    <w:rsid w:val="00491C8C"/>
    <w:rsid w:val="00493F5B"/>
    <w:rsid w:val="004A4D93"/>
    <w:rsid w:val="004B17D8"/>
    <w:rsid w:val="004B7BC5"/>
    <w:rsid w:val="004D7520"/>
    <w:rsid w:val="004E16EC"/>
    <w:rsid w:val="004E2698"/>
    <w:rsid w:val="004E6E4D"/>
    <w:rsid w:val="004E7C38"/>
    <w:rsid w:val="004F34F4"/>
    <w:rsid w:val="004F3A06"/>
    <w:rsid w:val="004F4ECA"/>
    <w:rsid w:val="005019C2"/>
    <w:rsid w:val="00502CA6"/>
    <w:rsid w:val="0051420D"/>
    <w:rsid w:val="00524916"/>
    <w:rsid w:val="0052648A"/>
    <w:rsid w:val="0053352E"/>
    <w:rsid w:val="00536D7E"/>
    <w:rsid w:val="00544867"/>
    <w:rsid w:val="00551092"/>
    <w:rsid w:val="00554CC2"/>
    <w:rsid w:val="005561A6"/>
    <w:rsid w:val="00556F61"/>
    <w:rsid w:val="00561633"/>
    <w:rsid w:val="0056546C"/>
    <w:rsid w:val="00570E7A"/>
    <w:rsid w:val="00575F90"/>
    <w:rsid w:val="00576DB6"/>
    <w:rsid w:val="00580BDF"/>
    <w:rsid w:val="005817E6"/>
    <w:rsid w:val="00583E8F"/>
    <w:rsid w:val="00585C70"/>
    <w:rsid w:val="005868C0"/>
    <w:rsid w:val="00587CCB"/>
    <w:rsid w:val="00590AD6"/>
    <w:rsid w:val="005976AC"/>
    <w:rsid w:val="005A042D"/>
    <w:rsid w:val="005A2298"/>
    <w:rsid w:val="005A38EA"/>
    <w:rsid w:val="005B3A68"/>
    <w:rsid w:val="005B56BE"/>
    <w:rsid w:val="005B6D89"/>
    <w:rsid w:val="005C23C4"/>
    <w:rsid w:val="005C7A13"/>
    <w:rsid w:val="005E30CE"/>
    <w:rsid w:val="005E4D1B"/>
    <w:rsid w:val="005F0E1F"/>
    <w:rsid w:val="006010DC"/>
    <w:rsid w:val="00601A0B"/>
    <w:rsid w:val="00604994"/>
    <w:rsid w:val="0060670D"/>
    <w:rsid w:val="00621D74"/>
    <w:rsid w:val="00624A10"/>
    <w:rsid w:val="00631D05"/>
    <w:rsid w:val="00632EBD"/>
    <w:rsid w:val="006338CC"/>
    <w:rsid w:val="00634256"/>
    <w:rsid w:val="00644A3D"/>
    <w:rsid w:val="00653715"/>
    <w:rsid w:val="00654678"/>
    <w:rsid w:val="00655CD8"/>
    <w:rsid w:val="006566D5"/>
    <w:rsid w:val="00660546"/>
    <w:rsid w:val="00662429"/>
    <w:rsid w:val="00662CA3"/>
    <w:rsid w:val="0066682B"/>
    <w:rsid w:val="006709CF"/>
    <w:rsid w:val="00672763"/>
    <w:rsid w:val="00680A5E"/>
    <w:rsid w:val="00686EF7"/>
    <w:rsid w:val="00697F76"/>
    <w:rsid w:val="006A5AD5"/>
    <w:rsid w:val="006D233E"/>
    <w:rsid w:val="006D2A4C"/>
    <w:rsid w:val="006D6703"/>
    <w:rsid w:val="006E0EFC"/>
    <w:rsid w:val="006E2785"/>
    <w:rsid w:val="006E2B85"/>
    <w:rsid w:val="006F6B98"/>
    <w:rsid w:val="0070512A"/>
    <w:rsid w:val="00706B98"/>
    <w:rsid w:val="0071151F"/>
    <w:rsid w:val="00717107"/>
    <w:rsid w:val="007222B6"/>
    <w:rsid w:val="007226D7"/>
    <w:rsid w:val="007276E2"/>
    <w:rsid w:val="00734387"/>
    <w:rsid w:val="007364EB"/>
    <w:rsid w:val="00736553"/>
    <w:rsid w:val="00736C0D"/>
    <w:rsid w:val="00740D00"/>
    <w:rsid w:val="00746525"/>
    <w:rsid w:val="007511B2"/>
    <w:rsid w:val="00757887"/>
    <w:rsid w:val="007630A2"/>
    <w:rsid w:val="00764E03"/>
    <w:rsid w:val="00771E92"/>
    <w:rsid w:val="00772DEC"/>
    <w:rsid w:val="0077475F"/>
    <w:rsid w:val="00780429"/>
    <w:rsid w:val="007823C0"/>
    <w:rsid w:val="00786407"/>
    <w:rsid w:val="00791298"/>
    <w:rsid w:val="007974D7"/>
    <w:rsid w:val="007A08EE"/>
    <w:rsid w:val="007A1127"/>
    <w:rsid w:val="007A52AE"/>
    <w:rsid w:val="007A5885"/>
    <w:rsid w:val="007A65E8"/>
    <w:rsid w:val="007A66C7"/>
    <w:rsid w:val="007A6F9A"/>
    <w:rsid w:val="007B59FD"/>
    <w:rsid w:val="007C09A8"/>
    <w:rsid w:val="007C3181"/>
    <w:rsid w:val="007C3291"/>
    <w:rsid w:val="007C44A0"/>
    <w:rsid w:val="007D4157"/>
    <w:rsid w:val="007E12C9"/>
    <w:rsid w:val="007E4AB6"/>
    <w:rsid w:val="007E76B5"/>
    <w:rsid w:val="007F23ED"/>
    <w:rsid w:val="007F2D2C"/>
    <w:rsid w:val="007F5AEB"/>
    <w:rsid w:val="007F663A"/>
    <w:rsid w:val="008028C5"/>
    <w:rsid w:val="00804DE7"/>
    <w:rsid w:val="00814D30"/>
    <w:rsid w:val="0081698C"/>
    <w:rsid w:val="008264B0"/>
    <w:rsid w:val="008275FB"/>
    <w:rsid w:val="0083588D"/>
    <w:rsid w:val="0083619B"/>
    <w:rsid w:val="00840626"/>
    <w:rsid w:val="00840E7D"/>
    <w:rsid w:val="0085478F"/>
    <w:rsid w:val="008558BB"/>
    <w:rsid w:val="0086582E"/>
    <w:rsid w:val="0087242E"/>
    <w:rsid w:val="00883294"/>
    <w:rsid w:val="00890EF7"/>
    <w:rsid w:val="00891289"/>
    <w:rsid w:val="00892920"/>
    <w:rsid w:val="0089667A"/>
    <w:rsid w:val="008A06A8"/>
    <w:rsid w:val="008A3805"/>
    <w:rsid w:val="008A5B01"/>
    <w:rsid w:val="008C00E7"/>
    <w:rsid w:val="008C1636"/>
    <w:rsid w:val="008C21A3"/>
    <w:rsid w:val="008C5AC8"/>
    <w:rsid w:val="008C688F"/>
    <w:rsid w:val="008D3CF0"/>
    <w:rsid w:val="008D7DE7"/>
    <w:rsid w:val="008E15D8"/>
    <w:rsid w:val="008E6B83"/>
    <w:rsid w:val="008F148D"/>
    <w:rsid w:val="008F4A78"/>
    <w:rsid w:val="00907F20"/>
    <w:rsid w:val="00910BCE"/>
    <w:rsid w:val="009114F3"/>
    <w:rsid w:val="00926F50"/>
    <w:rsid w:val="00932200"/>
    <w:rsid w:val="009327F9"/>
    <w:rsid w:val="00934FD6"/>
    <w:rsid w:val="00937187"/>
    <w:rsid w:val="009378B3"/>
    <w:rsid w:val="00940AB3"/>
    <w:rsid w:val="00943D09"/>
    <w:rsid w:val="00951AF8"/>
    <w:rsid w:val="00951E36"/>
    <w:rsid w:val="009540EF"/>
    <w:rsid w:val="00973F73"/>
    <w:rsid w:val="0097666B"/>
    <w:rsid w:val="00981526"/>
    <w:rsid w:val="00986BD9"/>
    <w:rsid w:val="009923C3"/>
    <w:rsid w:val="009938FB"/>
    <w:rsid w:val="00994BEB"/>
    <w:rsid w:val="009A0C8E"/>
    <w:rsid w:val="009A1846"/>
    <w:rsid w:val="009A1FE2"/>
    <w:rsid w:val="009A2BE9"/>
    <w:rsid w:val="009A48ED"/>
    <w:rsid w:val="009B4D56"/>
    <w:rsid w:val="009B77A0"/>
    <w:rsid w:val="009C1EA8"/>
    <w:rsid w:val="009C22EC"/>
    <w:rsid w:val="009C396F"/>
    <w:rsid w:val="009D5BED"/>
    <w:rsid w:val="009D6707"/>
    <w:rsid w:val="009D70A5"/>
    <w:rsid w:val="009E55A4"/>
    <w:rsid w:val="009E5710"/>
    <w:rsid w:val="009F1CEA"/>
    <w:rsid w:val="009F3225"/>
    <w:rsid w:val="009F6FC2"/>
    <w:rsid w:val="00A00D3D"/>
    <w:rsid w:val="00A01D6F"/>
    <w:rsid w:val="00A037FD"/>
    <w:rsid w:val="00A075C0"/>
    <w:rsid w:val="00A12483"/>
    <w:rsid w:val="00A1391A"/>
    <w:rsid w:val="00A158ED"/>
    <w:rsid w:val="00A17A07"/>
    <w:rsid w:val="00A20038"/>
    <w:rsid w:val="00A307B5"/>
    <w:rsid w:val="00A34B30"/>
    <w:rsid w:val="00A3517F"/>
    <w:rsid w:val="00A357B4"/>
    <w:rsid w:val="00A37787"/>
    <w:rsid w:val="00A4101C"/>
    <w:rsid w:val="00A45F3A"/>
    <w:rsid w:val="00A5282F"/>
    <w:rsid w:val="00A548E7"/>
    <w:rsid w:val="00A60C68"/>
    <w:rsid w:val="00A63E3E"/>
    <w:rsid w:val="00A63F4D"/>
    <w:rsid w:val="00A658CE"/>
    <w:rsid w:val="00A66C97"/>
    <w:rsid w:val="00A76A4E"/>
    <w:rsid w:val="00A9521F"/>
    <w:rsid w:val="00AA0515"/>
    <w:rsid w:val="00AA10E9"/>
    <w:rsid w:val="00AA143D"/>
    <w:rsid w:val="00AA46D2"/>
    <w:rsid w:val="00AA6689"/>
    <w:rsid w:val="00AA797B"/>
    <w:rsid w:val="00AB0E46"/>
    <w:rsid w:val="00AB1AD5"/>
    <w:rsid w:val="00AB501A"/>
    <w:rsid w:val="00AB7809"/>
    <w:rsid w:val="00AC1B02"/>
    <w:rsid w:val="00AC6724"/>
    <w:rsid w:val="00AD1E24"/>
    <w:rsid w:val="00AE26B1"/>
    <w:rsid w:val="00AE34B8"/>
    <w:rsid w:val="00AF0A55"/>
    <w:rsid w:val="00AF223E"/>
    <w:rsid w:val="00AF2426"/>
    <w:rsid w:val="00AF2963"/>
    <w:rsid w:val="00AF5022"/>
    <w:rsid w:val="00AF6CDE"/>
    <w:rsid w:val="00AF7D82"/>
    <w:rsid w:val="00B069A9"/>
    <w:rsid w:val="00B06C9E"/>
    <w:rsid w:val="00B103AE"/>
    <w:rsid w:val="00B14955"/>
    <w:rsid w:val="00B21612"/>
    <w:rsid w:val="00B25EC2"/>
    <w:rsid w:val="00B30658"/>
    <w:rsid w:val="00B31E3C"/>
    <w:rsid w:val="00B35AA2"/>
    <w:rsid w:val="00B532D5"/>
    <w:rsid w:val="00B55C84"/>
    <w:rsid w:val="00B60A58"/>
    <w:rsid w:val="00B635E6"/>
    <w:rsid w:val="00B65C9A"/>
    <w:rsid w:val="00B715F0"/>
    <w:rsid w:val="00B75DB1"/>
    <w:rsid w:val="00B827E6"/>
    <w:rsid w:val="00B87214"/>
    <w:rsid w:val="00B93A20"/>
    <w:rsid w:val="00B97370"/>
    <w:rsid w:val="00BA094C"/>
    <w:rsid w:val="00BA518A"/>
    <w:rsid w:val="00BA6C32"/>
    <w:rsid w:val="00BB181A"/>
    <w:rsid w:val="00BB2DCE"/>
    <w:rsid w:val="00BB46BC"/>
    <w:rsid w:val="00BB7B2F"/>
    <w:rsid w:val="00BC1B4B"/>
    <w:rsid w:val="00BC6A44"/>
    <w:rsid w:val="00BD5816"/>
    <w:rsid w:val="00BE4DB6"/>
    <w:rsid w:val="00BE7A7F"/>
    <w:rsid w:val="00BF188F"/>
    <w:rsid w:val="00C00E12"/>
    <w:rsid w:val="00C0377C"/>
    <w:rsid w:val="00C24CF0"/>
    <w:rsid w:val="00C25EE6"/>
    <w:rsid w:val="00C329FE"/>
    <w:rsid w:val="00C345F1"/>
    <w:rsid w:val="00C355D5"/>
    <w:rsid w:val="00C434E4"/>
    <w:rsid w:val="00C51E96"/>
    <w:rsid w:val="00C53087"/>
    <w:rsid w:val="00C628A8"/>
    <w:rsid w:val="00C64366"/>
    <w:rsid w:val="00C65C44"/>
    <w:rsid w:val="00C84696"/>
    <w:rsid w:val="00C8760A"/>
    <w:rsid w:val="00C944A0"/>
    <w:rsid w:val="00CA0DF7"/>
    <w:rsid w:val="00CA77CF"/>
    <w:rsid w:val="00CB409C"/>
    <w:rsid w:val="00CB727E"/>
    <w:rsid w:val="00CB7DB3"/>
    <w:rsid w:val="00CC28EF"/>
    <w:rsid w:val="00CD2BF9"/>
    <w:rsid w:val="00CE0B7C"/>
    <w:rsid w:val="00CE16D4"/>
    <w:rsid w:val="00CE2429"/>
    <w:rsid w:val="00CE7E6F"/>
    <w:rsid w:val="00D05755"/>
    <w:rsid w:val="00D05B1A"/>
    <w:rsid w:val="00D10DCA"/>
    <w:rsid w:val="00D256F1"/>
    <w:rsid w:val="00D34CE0"/>
    <w:rsid w:val="00D40A2F"/>
    <w:rsid w:val="00D476B6"/>
    <w:rsid w:val="00D52FA5"/>
    <w:rsid w:val="00D53550"/>
    <w:rsid w:val="00D53732"/>
    <w:rsid w:val="00D53C52"/>
    <w:rsid w:val="00D64EE9"/>
    <w:rsid w:val="00D659BC"/>
    <w:rsid w:val="00D91741"/>
    <w:rsid w:val="00D9276D"/>
    <w:rsid w:val="00D94FC3"/>
    <w:rsid w:val="00D9609C"/>
    <w:rsid w:val="00D96C9B"/>
    <w:rsid w:val="00DA0692"/>
    <w:rsid w:val="00DA390C"/>
    <w:rsid w:val="00DA57AA"/>
    <w:rsid w:val="00DA63FB"/>
    <w:rsid w:val="00DB3895"/>
    <w:rsid w:val="00DB576C"/>
    <w:rsid w:val="00DB6A4B"/>
    <w:rsid w:val="00DC4471"/>
    <w:rsid w:val="00DC4E7C"/>
    <w:rsid w:val="00DC67FA"/>
    <w:rsid w:val="00DD2B23"/>
    <w:rsid w:val="00DD3E52"/>
    <w:rsid w:val="00DE15E8"/>
    <w:rsid w:val="00DE21FC"/>
    <w:rsid w:val="00DE24F6"/>
    <w:rsid w:val="00DE2754"/>
    <w:rsid w:val="00DE5435"/>
    <w:rsid w:val="00DF0B31"/>
    <w:rsid w:val="00DF331A"/>
    <w:rsid w:val="00DF5D3B"/>
    <w:rsid w:val="00E01811"/>
    <w:rsid w:val="00E01B56"/>
    <w:rsid w:val="00E03853"/>
    <w:rsid w:val="00E11615"/>
    <w:rsid w:val="00E12951"/>
    <w:rsid w:val="00E156BD"/>
    <w:rsid w:val="00E165A1"/>
    <w:rsid w:val="00E20ECA"/>
    <w:rsid w:val="00E21D16"/>
    <w:rsid w:val="00E21EF4"/>
    <w:rsid w:val="00E316C3"/>
    <w:rsid w:val="00E3785E"/>
    <w:rsid w:val="00E47CB4"/>
    <w:rsid w:val="00E50A30"/>
    <w:rsid w:val="00E50F96"/>
    <w:rsid w:val="00E51A88"/>
    <w:rsid w:val="00E553BE"/>
    <w:rsid w:val="00E60587"/>
    <w:rsid w:val="00E71DB9"/>
    <w:rsid w:val="00E76B0D"/>
    <w:rsid w:val="00E8252C"/>
    <w:rsid w:val="00E83444"/>
    <w:rsid w:val="00E934F3"/>
    <w:rsid w:val="00E95A70"/>
    <w:rsid w:val="00EA138C"/>
    <w:rsid w:val="00EA5779"/>
    <w:rsid w:val="00EB1F9E"/>
    <w:rsid w:val="00EB24E6"/>
    <w:rsid w:val="00EB6C9A"/>
    <w:rsid w:val="00EB7A4B"/>
    <w:rsid w:val="00EC1012"/>
    <w:rsid w:val="00ED319F"/>
    <w:rsid w:val="00ED3973"/>
    <w:rsid w:val="00EE3199"/>
    <w:rsid w:val="00EE588E"/>
    <w:rsid w:val="00EE6FC3"/>
    <w:rsid w:val="00EE7EAC"/>
    <w:rsid w:val="00EF7D14"/>
    <w:rsid w:val="00F01876"/>
    <w:rsid w:val="00F05D97"/>
    <w:rsid w:val="00F0623F"/>
    <w:rsid w:val="00F10127"/>
    <w:rsid w:val="00F16EB7"/>
    <w:rsid w:val="00F24344"/>
    <w:rsid w:val="00F30814"/>
    <w:rsid w:val="00F31DBC"/>
    <w:rsid w:val="00F3612C"/>
    <w:rsid w:val="00F37D5D"/>
    <w:rsid w:val="00F37FF7"/>
    <w:rsid w:val="00F415EF"/>
    <w:rsid w:val="00F531E8"/>
    <w:rsid w:val="00F62F83"/>
    <w:rsid w:val="00F73095"/>
    <w:rsid w:val="00F97D8C"/>
    <w:rsid w:val="00FA7EAF"/>
    <w:rsid w:val="00FB3DDB"/>
    <w:rsid w:val="00FD2C8D"/>
    <w:rsid w:val="00FD75D2"/>
    <w:rsid w:val="00FE6AC5"/>
    <w:rsid w:val="00FE7E1F"/>
    <w:rsid w:val="00FF0574"/>
    <w:rsid w:val="00FF2024"/>
    <w:rsid w:val="00FF2D2A"/>
    <w:rsid w:val="011221BB"/>
    <w:rsid w:val="015D2CFB"/>
    <w:rsid w:val="01F1A2D0"/>
    <w:rsid w:val="024DADF7"/>
    <w:rsid w:val="02531A6A"/>
    <w:rsid w:val="0258FF52"/>
    <w:rsid w:val="02626B91"/>
    <w:rsid w:val="02B66079"/>
    <w:rsid w:val="02C63365"/>
    <w:rsid w:val="02D90CCE"/>
    <w:rsid w:val="039FF946"/>
    <w:rsid w:val="04064CD9"/>
    <w:rsid w:val="044E2EBE"/>
    <w:rsid w:val="04BF7C38"/>
    <w:rsid w:val="050B6C55"/>
    <w:rsid w:val="05376522"/>
    <w:rsid w:val="054D2A00"/>
    <w:rsid w:val="05549EE8"/>
    <w:rsid w:val="05ED353F"/>
    <w:rsid w:val="05ED852E"/>
    <w:rsid w:val="060A3D3C"/>
    <w:rsid w:val="065C51DC"/>
    <w:rsid w:val="068C2BC2"/>
    <w:rsid w:val="0693D5BC"/>
    <w:rsid w:val="06A10846"/>
    <w:rsid w:val="06C6A58E"/>
    <w:rsid w:val="06D27C8D"/>
    <w:rsid w:val="077E47AC"/>
    <w:rsid w:val="07E2D3F9"/>
    <w:rsid w:val="0822AD9B"/>
    <w:rsid w:val="084C5318"/>
    <w:rsid w:val="0863B923"/>
    <w:rsid w:val="087D71E2"/>
    <w:rsid w:val="088E6A9E"/>
    <w:rsid w:val="090FB3D4"/>
    <w:rsid w:val="093A98FB"/>
    <w:rsid w:val="097B2F2E"/>
    <w:rsid w:val="099C8164"/>
    <w:rsid w:val="09BCDC85"/>
    <w:rsid w:val="09EDDB0F"/>
    <w:rsid w:val="09FFEAB1"/>
    <w:rsid w:val="0A173E0E"/>
    <w:rsid w:val="0A22E9F3"/>
    <w:rsid w:val="0A4208D2"/>
    <w:rsid w:val="0A6E44FE"/>
    <w:rsid w:val="0AB2136D"/>
    <w:rsid w:val="0AC5F8FA"/>
    <w:rsid w:val="0ADC3372"/>
    <w:rsid w:val="0AFFCF82"/>
    <w:rsid w:val="0BA39ABD"/>
    <w:rsid w:val="0BA78FE7"/>
    <w:rsid w:val="0BF44820"/>
    <w:rsid w:val="0C3340C5"/>
    <w:rsid w:val="0C6E48B1"/>
    <w:rsid w:val="0CD49C1D"/>
    <w:rsid w:val="0CF649E1"/>
    <w:rsid w:val="0D1343F6"/>
    <w:rsid w:val="0D4F4200"/>
    <w:rsid w:val="0D637895"/>
    <w:rsid w:val="0DA742AE"/>
    <w:rsid w:val="0DD6FD38"/>
    <w:rsid w:val="0DDC5ECA"/>
    <w:rsid w:val="0E0C8EC9"/>
    <w:rsid w:val="0E9C754A"/>
    <w:rsid w:val="0EFA6B9D"/>
    <w:rsid w:val="0F4CE758"/>
    <w:rsid w:val="0F5535A2"/>
    <w:rsid w:val="1054E506"/>
    <w:rsid w:val="105B385F"/>
    <w:rsid w:val="10C8A19B"/>
    <w:rsid w:val="10E40E7A"/>
    <w:rsid w:val="1121E68F"/>
    <w:rsid w:val="116D0439"/>
    <w:rsid w:val="1187ABEA"/>
    <w:rsid w:val="120064C8"/>
    <w:rsid w:val="1234BCCF"/>
    <w:rsid w:val="12777679"/>
    <w:rsid w:val="1284D1F4"/>
    <w:rsid w:val="1297DD74"/>
    <w:rsid w:val="12F17885"/>
    <w:rsid w:val="13980F20"/>
    <w:rsid w:val="139A1216"/>
    <w:rsid w:val="13B11520"/>
    <w:rsid w:val="13FD29E1"/>
    <w:rsid w:val="141E7177"/>
    <w:rsid w:val="14A01194"/>
    <w:rsid w:val="14CF28D3"/>
    <w:rsid w:val="1575DD45"/>
    <w:rsid w:val="15C8703F"/>
    <w:rsid w:val="163D3027"/>
    <w:rsid w:val="16E08A49"/>
    <w:rsid w:val="16E55FF5"/>
    <w:rsid w:val="17417D84"/>
    <w:rsid w:val="1750FE38"/>
    <w:rsid w:val="1773FA8F"/>
    <w:rsid w:val="179E85A3"/>
    <w:rsid w:val="17D36ED7"/>
    <w:rsid w:val="1834EE4E"/>
    <w:rsid w:val="1889E8C9"/>
    <w:rsid w:val="18A9D4A9"/>
    <w:rsid w:val="18AFC6BA"/>
    <w:rsid w:val="18C9D5A3"/>
    <w:rsid w:val="193A6FF4"/>
    <w:rsid w:val="196DCF89"/>
    <w:rsid w:val="19B6BA07"/>
    <w:rsid w:val="19BA2B2B"/>
    <w:rsid w:val="1A526B48"/>
    <w:rsid w:val="1A6A6416"/>
    <w:rsid w:val="1B11BFA1"/>
    <w:rsid w:val="1B23D81D"/>
    <w:rsid w:val="1B2C1040"/>
    <w:rsid w:val="1B52AE26"/>
    <w:rsid w:val="1B580A05"/>
    <w:rsid w:val="1BEED589"/>
    <w:rsid w:val="1C047480"/>
    <w:rsid w:val="1C1274D2"/>
    <w:rsid w:val="1C71B12B"/>
    <w:rsid w:val="1C7F16C0"/>
    <w:rsid w:val="1C98B31D"/>
    <w:rsid w:val="1CE8F461"/>
    <w:rsid w:val="1D85AB68"/>
    <w:rsid w:val="1D925A0F"/>
    <w:rsid w:val="1D9718FB"/>
    <w:rsid w:val="1DA05E59"/>
    <w:rsid w:val="1E0EDD53"/>
    <w:rsid w:val="1E2287EB"/>
    <w:rsid w:val="1E2AC8D8"/>
    <w:rsid w:val="1E50D021"/>
    <w:rsid w:val="1E7A71C6"/>
    <w:rsid w:val="1E8670F6"/>
    <w:rsid w:val="1E9BDEE0"/>
    <w:rsid w:val="1EBB08B1"/>
    <w:rsid w:val="1EDD93AB"/>
    <w:rsid w:val="1EE2B2A3"/>
    <w:rsid w:val="1EFEB45B"/>
    <w:rsid w:val="1F18B6A4"/>
    <w:rsid w:val="1F3244DD"/>
    <w:rsid w:val="1FA3FDF1"/>
    <w:rsid w:val="20136FC5"/>
    <w:rsid w:val="20C440C4"/>
    <w:rsid w:val="20D92B11"/>
    <w:rsid w:val="20ED22F9"/>
    <w:rsid w:val="2113546A"/>
    <w:rsid w:val="212FFFCB"/>
    <w:rsid w:val="217EE9D8"/>
    <w:rsid w:val="21852D25"/>
    <w:rsid w:val="21A110ED"/>
    <w:rsid w:val="21F2B224"/>
    <w:rsid w:val="2205AE8D"/>
    <w:rsid w:val="220AB62B"/>
    <w:rsid w:val="2225B8A7"/>
    <w:rsid w:val="22A54611"/>
    <w:rsid w:val="22AA364E"/>
    <w:rsid w:val="231426D2"/>
    <w:rsid w:val="2335AB04"/>
    <w:rsid w:val="23B5C1F4"/>
    <w:rsid w:val="23CE0CFB"/>
    <w:rsid w:val="243725AC"/>
    <w:rsid w:val="243DA3BD"/>
    <w:rsid w:val="243E7E3A"/>
    <w:rsid w:val="248B4C4E"/>
    <w:rsid w:val="252C579E"/>
    <w:rsid w:val="257C4270"/>
    <w:rsid w:val="259D4C13"/>
    <w:rsid w:val="25E829D1"/>
    <w:rsid w:val="2671291D"/>
    <w:rsid w:val="267E990A"/>
    <w:rsid w:val="268DB218"/>
    <w:rsid w:val="2695639F"/>
    <w:rsid w:val="269DF085"/>
    <w:rsid w:val="26B236D3"/>
    <w:rsid w:val="26FFEA05"/>
    <w:rsid w:val="270FC346"/>
    <w:rsid w:val="2751449C"/>
    <w:rsid w:val="27E26F7C"/>
    <w:rsid w:val="283BB790"/>
    <w:rsid w:val="2845D828"/>
    <w:rsid w:val="28462C72"/>
    <w:rsid w:val="2860A168"/>
    <w:rsid w:val="290B1AA5"/>
    <w:rsid w:val="2A0C02B0"/>
    <w:rsid w:val="2A390EDD"/>
    <w:rsid w:val="2A9C0AAA"/>
    <w:rsid w:val="2B148E57"/>
    <w:rsid w:val="2B234944"/>
    <w:rsid w:val="2B628D76"/>
    <w:rsid w:val="2BA05D56"/>
    <w:rsid w:val="2C147AAF"/>
    <w:rsid w:val="2C161523"/>
    <w:rsid w:val="2C30D2E3"/>
    <w:rsid w:val="2D0F48EB"/>
    <w:rsid w:val="2D1F99E4"/>
    <w:rsid w:val="2D6028B7"/>
    <w:rsid w:val="2DA0F3BF"/>
    <w:rsid w:val="2DA375C9"/>
    <w:rsid w:val="2E1F2754"/>
    <w:rsid w:val="2E21639D"/>
    <w:rsid w:val="2E2293E2"/>
    <w:rsid w:val="2E45712E"/>
    <w:rsid w:val="2E73C0D8"/>
    <w:rsid w:val="2E88E583"/>
    <w:rsid w:val="2E9F4137"/>
    <w:rsid w:val="2EA4CA10"/>
    <w:rsid w:val="2EAF0A64"/>
    <w:rsid w:val="2ECBF871"/>
    <w:rsid w:val="2EEB755F"/>
    <w:rsid w:val="2F97756A"/>
    <w:rsid w:val="2FF7915A"/>
    <w:rsid w:val="3007DD36"/>
    <w:rsid w:val="30183D85"/>
    <w:rsid w:val="302ED217"/>
    <w:rsid w:val="3047F0BF"/>
    <w:rsid w:val="304FF665"/>
    <w:rsid w:val="30501625"/>
    <w:rsid w:val="3056DBCF"/>
    <w:rsid w:val="306100F0"/>
    <w:rsid w:val="30B621AA"/>
    <w:rsid w:val="30BF809A"/>
    <w:rsid w:val="311D5BAF"/>
    <w:rsid w:val="314FD2BE"/>
    <w:rsid w:val="316A2748"/>
    <w:rsid w:val="3176F15B"/>
    <w:rsid w:val="31B5DFCE"/>
    <w:rsid w:val="3266FF45"/>
    <w:rsid w:val="328C36CD"/>
    <w:rsid w:val="32A31AD6"/>
    <w:rsid w:val="33590D11"/>
    <w:rsid w:val="339143E5"/>
    <w:rsid w:val="339B922A"/>
    <w:rsid w:val="34060AAB"/>
    <w:rsid w:val="340CF624"/>
    <w:rsid w:val="3450B309"/>
    <w:rsid w:val="3451E732"/>
    <w:rsid w:val="345B0D1C"/>
    <w:rsid w:val="3463BA0A"/>
    <w:rsid w:val="346B2596"/>
    <w:rsid w:val="34A3B0E0"/>
    <w:rsid w:val="34B3B6D7"/>
    <w:rsid w:val="34B68AA1"/>
    <w:rsid w:val="34E16B03"/>
    <w:rsid w:val="3570101B"/>
    <w:rsid w:val="35A042B6"/>
    <w:rsid w:val="3658738D"/>
    <w:rsid w:val="365EB89F"/>
    <w:rsid w:val="3670B9C2"/>
    <w:rsid w:val="367EA0DC"/>
    <w:rsid w:val="36A1FC95"/>
    <w:rsid w:val="36F5E7BD"/>
    <w:rsid w:val="3760FA26"/>
    <w:rsid w:val="377D0969"/>
    <w:rsid w:val="3849DD85"/>
    <w:rsid w:val="388BA149"/>
    <w:rsid w:val="38B17311"/>
    <w:rsid w:val="38B30289"/>
    <w:rsid w:val="38B59C06"/>
    <w:rsid w:val="38C13001"/>
    <w:rsid w:val="38E060A4"/>
    <w:rsid w:val="3921B1AD"/>
    <w:rsid w:val="39681924"/>
    <w:rsid w:val="39DC768A"/>
    <w:rsid w:val="3A1B8969"/>
    <w:rsid w:val="3A24DB99"/>
    <w:rsid w:val="3A4ACF3D"/>
    <w:rsid w:val="3A71BF64"/>
    <w:rsid w:val="3A7C8321"/>
    <w:rsid w:val="3A9507F2"/>
    <w:rsid w:val="3AC5F95A"/>
    <w:rsid w:val="3AEE17BA"/>
    <w:rsid w:val="3B02073B"/>
    <w:rsid w:val="3B145FA4"/>
    <w:rsid w:val="3B3394A1"/>
    <w:rsid w:val="3BCE2561"/>
    <w:rsid w:val="3C3BCFC4"/>
    <w:rsid w:val="3CA7E5D8"/>
    <w:rsid w:val="3D127B03"/>
    <w:rsid w:val="3D4651D1"/>
    <w:rsid w:val="3DB7DD76"/>
    <w:rsid w:val="3DDA4C2A"/>
    <w:rsid w:val="3DE29D9B"/>
    <w:rsid w:val="3E24EF20"/>
    <w:rsid w:val="3E337B56"/>
    <w:rsid w:val="3E37D4BD"/>
    <w:rsid w:val="3E5EA2CA"/>
    <w:rsid w:val="3E68FDCA"/>
    <w:rsid w:val="3E906A16"/>
    <w:rsid w:val="3F10C545"/>
    <w:rsid w:val="400E3EB8"/>
    <w:rsid w:val="40182CF4"/>
    <w:rsid w:val="406DD519"/>
    <w:rsid w:val="40848CAE"/>
    <w:rsid w:val="408A9839"/>
    <w:rsid w:val="40AA79FE"/>
    <w:rsid w:val="40C408EE"/>
    <w:rsid w:val="40F0EE29"/>
    <w:rsid w:val="410C440C"/>
    <w:rsid w:val="41489188"/>
    <w:rsid w:val="4155268A"/>
    <w:rsid w:val="41AF4BC7"/>
    <w:rsid w:val="41D869A7"/>
    <w:rsid w:val="41E112EA"/>
    <w:rsid w:val="421401C3"/>
    <w:rsid w:val="42465445"/>
    <w:rsid w:val="42884E9B"/>
    <w:rsid w:val="428D68DA"/>
    <w:rsid w:val="42A24D1C"/>
    <w:rsid w:val="42B5F2A1"/>
    <w:rsid w:val="42F455B6"/>
    <w:rsid w:val="42FC7F94"/>
    <w:rsid w:val="436B8BB1"/>
    <w:rsid w:val="437F6835"/>
    <w:rsid w:val="43D10038"/>
    <w:rsid w:val="43D7E601"/>
    <w:rsid w:val="43E61F7C"/>
    <w:rsid w:val="441DB241"/>
    <w:rsid w:val="443A912B"/>
    <w:rsid w:val="446249C5"/>
    <w:rsid w:val="454A6B2A"/>
    <w:rsid w:val="46422555"/>
    <w:rsid w:val="4700ABFA"/>
    <w:rsid w:val="470C9241"/>
    <w:rsid w:val="479679D4"/>
    <w:rsid w:val="47D58FA6"/>
    <w:rsid w:val="47EC6A2A"/>
    <w:rsid w:val="48486357"/>
    <w:rsid w:val="485E5BE8"/>
    <w:rsid w:val="48F41038"/>
    <w:rsid w:val="48FC8159"/>
    <w:rsid w:val="497CC8FF"/>
    <w:rsid w:val="49A727F1"/>
    <w:rsid w:val="49CE4756"/>
    <w:rsid w:val="49D54768"/>
    <w:rsid w:val="49F23B51"/>
    <w:rsid w:val="49FD3F4F"/>
    <w:rsid w:val="4A01F6AD"/>
    <w:rsid w:val="4A19AD8A"/>
    <w:rsid w:val="4A2BBC8B"/>
    <w:rsid w:val="4A3C040C"/>
    <w:rsid w:val="4A5F8169"/>
    <w:rsid w:val="4A70BE1C"/>
    <w:rsid w:val="4A9367C6"/>
    <w:rsid w:val="4ADB15A1"/>
    <w:rsid w:val="4B285C24"/>
    <w:rsid w:val="4B35A9CA"/>
    <w:rsid w:val="4B748D7F"/>
    <w:rsid w:val="4B82E97C"/>
    <w:rsid w:val="4BAFC428"/>
    <w:rsid w:val="4BB619F1"/>
    <w:rsid w:val="4BDB3AC4"/>
    <w:rsid w:val="4BF31708"/>
    <w:rsid w:val="4C0FF3AA"/>
    <w:rsid w:val="4C45D03F"/>
    <w:rsid w:val="4C5AD6AA"/>
    <w:rsid w:val="4D0906C1"/>
    <w:rsid w:val="4D209DA3"/>
    <w:rsid w:val="4D6A36A4"/>
    <w:rsid w:val="4D6EF81F"/>
    <w:rsid w:val="4D83A60A"/>
    <w:rsid w:val="4D987C7A"/>
    <w:rsid w:val="4DF169EB"/>
    <w:rsid w:val="4E006320"/>
    <w:rsid w:val="4E2A0405"/>
    <w:rsid w:val="4E2A3D25"/>
    <w:rsid w:val="4E930312"/>
    <w:rsid w:val="4EB4F7C3"/>
    <w:rsid w:val="4EC7BCFF"/>
    <w:rsid w:val="4EF08936"/>
    <w:rsid w:val="4F5376B9"/>
    <w:rsid w:val="4F9A48F4"/>
    <w:rsid w:val="4FA004C3"/>
    <w:rsid w:val="4FEC75DA"/>
    <w:rsid w:val="501EE2A0"/>
    <w:rsid w:val="502D1B03"/>
    <w:rsid w:val="50569547"/>
    <w:rsid w:val="50842906"/>
    <w:rsid w:val="514678F9"/>
    <w:rsid w:val="514B2117"/>
    <w:rsid w:val="517D769B"/>
    <w:rsid w:val="519ABCAF"/>
    <w:rsid w:val="51C4E1B6"/>
    <w:rsid w:val="51DFE0C5"/>
    <w:rsid w:val="51E34417"/>
    <w:rsid w:val="51E424A0"/>
    <w:rsid w:val="51F4D2B9"/>
    <w:rsid w:val="52231D00"/>
    <w:rsid w:val="53319D94"/>
    <w:rsid w:val="534A6896"/>
    <w:rsid w:val="53A38E08"/>
    <w:rsid w:val="54BDC572"/>
    <w:rsid w:val="54D9348E"/>
    <w:rsid w:val="54DA0CF9"/>
    <w:rsid w:val="54DB1EB6"/>
    <w:rsid w:val="54F39E8D"/>
    <w:rsid w:val="568A96B7"/>
    <w:rsid w:val="568DEDF1"/>
    <w:rsid w:val="57067984"/>
    <w:rsid w:val="57E38A15"/>
    <w:rsid w:val="58498E5D"/>
    <w:rsid w:val="586456C5"/>
    <w:rsid w:val="587B8AAF"/>
    <w:rsid w:val="58BD6A69"/>
    <w:rsid w:val="58C8F577"/>
    <w:rsid w:val="58F46621"/>
    <w:rsid w:val="590219E0"/>
    <w:rsid w:val="59134944"/>
    <w:rsid w:val="595BFB2F"/>
    <w:rsid w:val="595EE6DA"/>
    <w:rsid w:val="59ED0DA5"/>
    <w:rsid w:val="59F7457D"/>
    <w:rsid w:val="5A87EBE5"/>
    <w:rsid w:val="5AC3BE3D"/>
    <w:rsid w:val="5AD9CC8A"/>
    <w:rsid w:val="5B2976FE"/>
    <w:rsid w:val="5B513341"/>
    <w:rsid w:val="5B6D42DF"/>
    <w:rsid w:val="5B7CFC52"/>
    <w:rsid w:val="5BAC4F43"/>
    <w:rsid w:val="5BDBA87A"/>
    <w:rsid w:val="5C06B6F9"/>
    <w:rsid w:val="5C219EB4"/>
    <w:rsid w:val="5C4DD8D8"/>
    <w:rsid w:val="5C8B9C4B"/>
    <w:rsid w:val="5C95676B"/>
    <w:rsid w:val="5CA69AD0"/>
    <w:rsid w:val="5CC2D7B1"/>
    <w:rsid w:val="5CCD6C51"/>
    <w:rsid w:val="5CD08B9B"/>
    <w:rsid w:val="5D400542"/>
    <w:rsid w:val="5D787435"/>
    <w:rsid w:val="5D96A6D3"/>
    <w:rsid w:val="5DC2823F"/>
    <w:rsid w:val="5DE18A4F"/>
    <w:rsid w:val="5E16681A"/>
    <w:rsid w:val="5E468465"/>
    <w:rsid w:val="5E62298A"/>
    <w:rsid w:val="5E88BC41"/>
    <w:rsid w:val="5E8EB50C"/>
    <w:rsid w:val="5E9BFFF4"/>
    <w:rsid w:val="5EAE0F5E"/>
    <w:rsid w:val="5EB3243A"/>
    <w:rsid w:val="5EDE3045"/>
    <w:rsid w:val="5EE40131"/>
    <w:rsid w:val="5F0B2C96"/>
    <w:rsid w:val="5F3CD6B8"/>
    <w:rsid w:val="5F54945F"/>
    <w:rsid w:val="5F57CF2A"/>
    <w:rsid w:val="5F7AECBF"/>
    <w:rsid w:val="5F8C0A0F"/>
    <w:rsid w:val="5FA82600"/>
    <w:rsid w:val="6031B3D1"/>
    <w:rsid w:val="6032678A"/>
    <w:rsid w:val="6047CEB0"/>
    <w:rsid w:val="604CE384"/>
    <w:rsid w:val="60584730"/>
    <w:rsid w:val="60D67EEC"/>
    <w:rsid w:val="60F0BF5F"/>
    <w:rsid w:val="613E24C7"/>
    <w:rsid w:val="61651711"/>
    <w:rsid w:val="6209B198"/>
    <w:rsid w:val="6220CAD6"/>
    <w:rsid w:val="62A21148"/>
    <w:rsid w:val="62BF0E7E"/>
    <w:rsid w:val="62D85B03"/>
    <w:rsid w:val="6302741A"/>
    <w:rsid w:val="6387DEEB"/>
    <w:rsid w:val="63B06A86"/>
    <w:rsid w:val="63E80E1E"/>
    <w:rsid w:val="644E2982"/>
    <w:rsid w:val="645A7235"/>
    <w:rsid w:val="646E5A54"/>
    <w:rsid w:val="64C26903"/>
    <w:rsid w:val="64F5A344"/>
    <w:rsid w:val="65049BAA"/>
    <w:rsid w:val="65365542"/>
    <w:rsid w:val="6537F1C9"/>
    <w:rsid w:val="6589AA71"/>
    <w:rsid w:val="65BC00BE"/>
    <w:rsid w:val="65BF638F"/>
    <w:rsid w:val="6646BF94"/>
    <w:rsid w:val="66C76453"/>
    <w:rsid w:val="66E8CDDF"/>
    <w:rsid w:val="66E9A87E"/>
    <w:rsid w:val="67110250"/>
    <w:rsid w:val="674188BC"/>
    <w:rsid w:val="679D574D"/>
    <w:rsid w:val="67D5B4FF"/>
    <w:rsid w:val="6861D34A"/>
    <w:rsid w:val="68D6D066"/>
    <w:rsid w:val="68EB5F91"/>
    <w:rsid w:val="6905B91E"/>
    <w:rsid w:val="6974B677"/>
    <w:rsid w:val="698131BA"/>
    <w:rsid w:val="69BCAEAD"/>
    <w:rsid w:val="6A5D524E"/>
    <w:rsid w:val="6A5E1A02"/>
    <w:rsid w:val="6A6552AE"/>
    <w:rsid w:val="6AAF7164"/>
    <w:rsid w:val="6ADA88B5"/>
    <w:rsid w:val="6B297EA7"/>
    <w:rsid w:val="6B3DF3D3"/>
    <w:rsid w:val="6B72991C"/>
    <w:rsid w:val="6B80E2D0"/>
    <w:rsid w:val="6B861872"/>
    <w:rsid w:val="6B97F394"/>
    <w:rsid w:val="6BB9CC32"/>
    <w:rsid w:val="6BC58415"/>
    <w:rsid w:val="6BE3D410"/>
    <w:rsid w:val="6C262A4C"/>
    <w:rsid w:val="6C8DFDDE"/>
    <w:rsid w:val="6CA4D4F5"/>
    <w:rsid w:val="6CB6B481"/>
    <w:rsid w:val="6CBBDD78"/>
    <w:rsid w:val="6CEE7B97"/>
    <w:rsid w:val="6D47290E"/>
    <w:rsid w:val="6D8AA82D"/>
    <w:rsid w:val="6DA9E61B"/>
    <w:rsid w:val="6DAA70F2"/>
    <w:rsid w:val="6DB9EEEC"/>
    <w:rsid w:val="6E6A2C21"/>
    <w:rsid w:val="6E780DFF"/>
    <w:rsid w:val="6EB56330"/>
    <w:rsid w:val="6EDDCFF4"/>
    <w:rsid w:val="6EFA9F14"/>
    <w:rsid w:val="6FF204D6"/>
    <w:rsid w:val="700434F7"/>
    <w:rsid w:val="7048AD7E"/>
    <w:rsid w:val="70537592"/>
    <w:rsid w:val="70556297"/>
    <w:rsid w:val="70654D91"/>
    <w:rsid w:val="71119240"/>
    <w:rsid w:val="71AFFD99"/>
    <w:rsid w:val="71D040FC"/>
    <w:rsid w:val="721CE4F2"/>
    <w:rsid w:val="7248982A"/>
    <w:rsid w:val="72B7A54C"/>
    <w:rsid w:val="730683AA"/>
    <w:rsid w:val="73295318"/>
    <w:rsid w:val="733E5C1F"/>
    <w:rsid w:val="73FFD06F"/>
    <w:rsid w:val="7437CE23"/>
    <w:rsid w:val="744353DE"/>
    <w:rsid w:val="749E154A"/>
    <w:rsid w:val="74B71351"/>
    <w:rsid w:val="75003D8E"/>
    <w:rsid w:val="7502EA70"/>
    <w:rsid w:val="7506CC80"/>
    <w:rsid w:val="7530E83C"/>
    <w:rsid w:val="753E45D2"/>
    <w:rsid w:val="75538D7E"/>
    <w:rsid w:val="758EB2B4"/>
    <w:rsid w:val="75A40B7E"/>
    <w:rsid w:val="75C673D8"/>
    <w:rsid w:val="75DDE9DB"/>
    <w:rsid w:val="76210CF2"/>
    <w:rsid w:val="76809186"/>
    <w:rsid w:val="76C87509"/>
    <w:rsid w:val="76E29F31"/>
    <w:rsid w:val="77504065"/>
    <w:rsid w:val="7752A4CD"/>
    <w:rsid w:val="7799C9B6"/>
    <w:rsid w:val="77D9895E"/>
    <w:rsid w:val="7816888B"/>
    <w:rsid w:val="785B8A3C"/>
    <w:rsid w:val="78EA2A6B"/>
    <w:rsid w:val="7955A669"/>
    <w:rsid w:val="79C00C3C"/>
    <w:rsid w:val="7A25AF02"/>
    <w:rsid w:val="7A9758A8"/>
    <w:rsid w:val="7B7AE71F"/>
    <w:rsid w:val="7B956FCC"/>
    <w:rsid w:val="7C554D23"/>
    <w:rsid w:val="7C7A5092"/>
    <w:rsid w:val="7C87D86F"/>
    <w:rsid w:val="7CA5EBF7"/>
    <w:rsid w:val="7CB2D1B2"/>
    <w:rsid w:val="7CCAE6CC"/>
    <w:rsid w:val="7D12BF31"/>
    <w:rsid w:val="7D67035B"/>
    <w:rsid w:val="7DBF92FB"/>
    <w:rsid w:val="7DD38CF9"/>
    <w:rsid w:val="7DF0A56A"/>
    <w:rsid w:val="7DF147C3"/>
    <w:rsid w:val="7E19838A"/>
    <w:rsid w:val="7E402790"/>
    <w:rsid w:val="7E488E74"/>
    <w:rsid w:val="7E86107C"/>
    <w:rsid w:val="7ED81DDA"/>
    <w:rsid w:val="7ED865D0"/>
    <w:rsid w:val="7EFBEF08"/>
    <w:rsid w:val="7F56275E"/>
    <w:rsid w:val="7F97B159"/>
    <w:rsid w:val="7FAC1BC6"/>
    <w:rsid w:val="7FACDFA6"/>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DFD12E"/>
  <w15:chartTrackingRefBased/>
  <w15:docId w15:val="{3CC6DE1D-3A2B-4F75-A61B-A83EB87DC4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2F8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62F8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62F8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62F8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62F8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62F8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62F8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62F8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62F8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2F8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62F8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62F8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62F8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62F8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62F8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62F8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62F8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62F83"/>
    <w:rPr>
      <w:rFonts w:eastAsiaTheme="majorEastAsia" w:cstheme="majorBidi"/>
      <w:color w:val="272727" w:themeColor="text1" w:themeTint="D8"/>
    </w:rPr>
  </w:style>
  <w:style w:type="paragraph" w:styleId="Title">
    <w:name w:val="Title"/>
    <w:basedOn w:val="Normal"/>
    <w:next w:val="Normal"/>
    <w:link w:val="TitleChar"/>
    <w:uiPriority w:val="10"/>
    <w:qFormat/>
    <w:rsid w:val="00F62F8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2F8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62F8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62F8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62F83"/>
    <w:pPr>
      <w:spacing w:before="160"/>
      <w:jc w:val="center"/>
    </w:pPr>
    <w:rPr>
      <w:i/>
      <w:iCs/>
      <w:color w:val="404040" w:themeColor="text1" w:themeTint="BF"/>
    </w:rPr>
  </w:style>
  <w:style w:type="character" w:customStyle="1" w:styleId="QuoteChar">
    <w:name w:val="Quote Char"/>
    <w:basedOn w:val="DefaultParagraphFont"/>
    <w:link w:val="Quote"/>
    <w:uiPriority w:val="29"/>
    <w:rsid w:val="00F62F83"/>
    <w:rPr>
      <w:i/>
      <w:iCs/>
      <w:color w:val="404040" w:themeColor="text1" w:themeTint="BF"/>
    </w:rPr>
  </w:style>
  <w:style w:type="paragraph" w:styleId="ListParagraph">
    <w:name w:val="List Paragraph"/>
    <w:basedOn w:val="Normal"/>
    <w:uiPriority w:val="34"/>
    <w:qFormat/>
    <w:rsid w:val="00F62F83"/>
    <w:pPr>
      <w:ind w:left="720"/>
      <w:contextualSpacing/>
    </w:pPr>
  </w:style>
  <w:style w:type="character" w:styleId="IntenseEmphasis">
    <w:name w:val="Intense Emphasis"/>
    <w:basedOn w:val="DefaultParagraphFont"/>
    <w:uiPriority w:val="21"/>
    <w:qFormat/>
    <w:rsid w:val="00F62F83"/>
    <w:rPr>
      <w:i/>
      <w:iCs/>
      <w:color w:val="0F4761" w:themeColor="accent1" w:themeShade="BF"/>
    </w:rPr>
  </w:style>
  <w:style w:type="paragraph" w:styleId="IntenseQuote">
    <w:name w:val="Intense Quote"/>
    <w:basedOn w:val="Normal"/>
    <w:next w:val="Normal"/>
    <w:link w:val="IntenseQuoteChar"/>
    <w:uiPriority w:val="30"/>
    <w:qFormat/>
    <w:rsid w:val="00F62F8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62F83"/>
    <w:rPr>
      <w:i/>
      <w:iCs/>
      <w:color w:val="0F4761" w:themeColor="accent1" w:themeShade="BF"/>
    </w:rPr>
  </w:style>
  <w:style w:type="character" w:styleId="IntenseReference">
    <w:name w:val="Intense Reference"/>
    <w:basedOn w:val="DefaultParagraphFont"/>
    <w:uiPriority w:val="32"/>
    <w:qFormat/>
    <w:rsid w:val="00F62F83"/>
    <w:rPr>
      <w:b/>
      <w:bCs/>
      <w:smallCaps/>
      <w:color w:val="0F4761" w:themeColor="accent1" w:themeShade="BF"/>
      <w:spacing w:val="5"/>
    </w:rPr>
  </w:style>
  <w:style w:type="character" w:styleId="Hyperlink">
    <w:name w:val="Hyperlink"/>
    <w:basedOn w:val="DefaultParagraphFont"/>
    <w:uiPriority w:val="99"/>
    <w:unhideWhenUsed/>
    <w:rsid w:val="00F62F83"/>
    <w:rPr>
      <w:color w:val="467886" w:themeColor="hyperlink"/>
      <w:u w:val="single"/>
    </w:rPr>
  </w:style>
  <w:style w:type="character" w:styleId="UnresolvedMention">
    <w:name w:val="Unresolved Mention"/>
    <w:basedOn w:val="DefaultParagraphFont"/>
    <w:uiPriority w:val="99"/>
    <w:semiHidden/>
    <w:unhideWhenUsed/>
    <w:rsid w:val="00F62F83"/>
    <w:rPr>
      <w:color w:val="605E5C"/>
      <w:shd w:val="clear" w:color="auto" w:fill="E1DFDD"/>
    </w:rPr>
  </w:style>
  <w:style w:type="paragraph" w:styleId="Revision">
    <w:name w:val="Revision"/>
    <w:hidden/>
    <w:uiPriority w:val="99"/>
    <w:semiHidden/>
    <w:rsid w:val="00F62F83"/>
    <w:pPr>
      <w:spacing w:after="0" w:line="240" w:lineRule="auto"/>
    </w:pPr>
  </w:style>
  <w:style w:type="character" w:styleId="CommentReference">
    <w:name w:val="annotation reference"/>
    <w:basedOn w:val="DefaultParagraphFont"/>
    <w:uiPriority w:val="99"/>
    <w:semiHidden/>
    <w:unhideWhenUsed/>
    <w:rsid w:val="00F62F83"/>
    <w:rPr>
      <w:sz w:val="16"/>
      <w:szCs w:val="16"/>
    </w:rPr>
  </w:style>
  <w:style w:type="paragraph" w:styleId="CommentText">
    <w:name w:val="annotation text"/>
    <w:basedOn w:val="Normal"/>
    <w:link w:val="CommentTextChar"/>
    <w:uiPriority w:val="99"/>
    <w:unhideWhenUsed/>
    <w:rsid w:val="00F62F83"/>
    <w:pPr>
      <w:spacing w:line="240" w:lineRule="auto"/>
    </w:pPr>
    <w:rPr>
      <w:sz w:val="20"/>
      <w:szCs w:val="20"/>
    </w:rPr>
  </w:style>
  <w:style w:type="character" w:customStyle="1" w:styleId="CommentTextChar">
    <w:name w:val="Comment Text Char"/>
    <w:basedOn w:val="DefaultParagraphFont"/>
    <w:link w:val="CommentText"/>
    <w:uiPriority w:val="99"/>
    <w:rsid w:val="00F62F83"/>
    <w:rPr>
      <w:sz w:val="20"/>
      <w:szCs w:val="20"/>
    </w:rPr>
  </w:style>
  <w:style w:type="paragraph" w:styleId="CommentSubject">
    <w:name w:val="annotation subject"/>
    <w:basedOn w:val="CommentText"/>
    <w:next w:val="CommentText"/>
    <w:link w:val="CommentSubjectChar"/>
    <w:uiPriority w:val="99"/>
    <w:semiHidden/>
    <w:unhideWhenUsed/>
    <w:rsid w:val="00F62F83"/>
    <w:rPr>
      <w:b/>
      <w:bCs/>
    </w:rPr>
  </w:style>
  <w:style w:type="character" w:customStyle="1" w:styleId="CommentSubjectChar">
    <w:name w:val="Comment Subject Char"/>
    <w:basedOn w:val="CommentTextChar"/>
    <w:link w:val="CommentSubject"/>
    <w:uiPriority w:val="99"/>
    <w:semiHidden/>
    <w:rsid w:val="00F62F83"/>
    <w:rPr>
      <w:b/>
      <w:bCs/>
      <w:sz w:val="20"/>
      <w:szCs w:val="20"/>
    </w:rPr>
  </w:style>
  <w:style w:type="paragraph" w:styleId="Header">
    <w:name w:val="header"/>
    <w:basedOn w:val="Normal"/>
    <w:link w:val="HeaderChar"/>
    <w:uiPriority w:val="99"/>
    <w:unhideWhenUsed/>
    <w:rsid w:val="00840626"/>
    <w:pPr>
      <w:tabs>
        <w:tab w:val="center" w:pos="4513"/>
        <w:tab w:val="right" w:pos="9026"/>
      </w:tabs>
      <w:spacing w:after="0" w:line="240" w:lineRule="auto"/>
    </w:pPr>
  </w:style>
  <w:style w:type="character" w:customStyle="1" w:styleId="HeaderChar">
    <w:name w:val="Header Char"/>
    <w:basedOn w:val="DefaultParagraphFont"/>
    <w:link w:val="Header"/>
    <w:uiPriority w:val="99"/>
    <w:rsid w:val="00840626"/>
  </w:style>
  <w:style w:type="paragraph" w:styleId="Footer">
    <w:name w:val="footer"/>
    <w:basedOn w:val="Normal"/>
    <w:link w:val="FooterChar"/>
    <w:uiPriority w:val="99"/>
    <w:unhideWhenUsed/>
    <w:rsid w:val="00840626"/>
    <w:pPr>
      <w:tabs>
        <w:tab w:val="center" w:pos="4513"/>
        <w:tab w:val="right" w:pos="9026"/>
      </w:tabs>
      <w:spacing w:after="0" w:line="240" w:lineRule="auto"/>
    </w:pPr>
  </w:style>
  <w:style w:type="character" w:customStyle="1" w:styleId="FooterChar">
    <w:name w:val="Footer Char"/>
    <w:basedOn w:val="DefaultParagraphFont"/>
    <w:link w:val="Footer"/>
    <w:uiPriority w:val="99"/>
    <w:rsid w:val="00840626"/>
  </w:style>
  <w:style w:type="character" w:styleId="Mention">
    <w:name w:val="Mention"/>
    <w:basedOn w:val="DefaultParagraphFont"/>
    <w:uiPriority w:val="99"/>
    <w:unhideWhenUsed/>
    <w:rsid w:val="00A34B30"/>
    <w:rPr>
      <w:color w:val="2B579A"/>
      <w:shd w:val="clear" w:color="auto" w:fill="E1DFDD"/>
    </w:rPr>
  </w:style>
  <w:style w:type="character" w:styleId="FollowedHyperlink">
    <w:name w:val="FollowedHyperlink"/>
    <w:basedOn w:val="DefaultParagraphFont"/>
    <w:uiPriority w:val="99"/>
    <w:semiHidden/>
    <w:unhideWhenUsed/>
    <w:rsid w:val="00AF6CDE"/>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4891760">
      <w:bodyDiv w:val="1"/>
      <w:marLeft w:val="0"/>
      <w:marRight w:val="0"/>
      <w:marTop w:val="0"/>
      <w:marBottom w:val="0"/>
      <w:divBdr>
        <w:top w:val="none" w:sz="0" w:space="0" w:color="auto"/>
        <w:left w:val="none" w:sz="0" w:space="0" w:color="auto"/>
        <w:bottom w:val="none" w:sz="0" w:space="0" w:color="auto"/>
        <w:right w:val="none" w:sz="0" w:space="0" w:color="auto"/>
      </w:divBdr>
      <w:divsChild>
        <w:div w:id="40904034">
          <w:marLeft w:val="0"/>
          <w:marRight w:val="0"/>
          <w:marTop w:val="0"/>
          <w:marBottom w:val="0"/>
          <w:divBdr>
            <w:top w:val="none" w:sz="0" w:space="0" w:color="auto"/>
            <w:left w:val="none" w:sz="0" w:space="0" w:color="auto"/>
            <w:bottom w:val="none" w:sz="0" w:space="0" w:color="auto"/>
            <w:right w:val="none" w:sz="0" w:space="0" w:color="auto"/>
          </w:divBdr>
        </w:div>
        <w:div w:id="71852321">
          <w:marLeft w:val="0"/>
          <w:marRight w:val="0"/>
          <w:marTop w:val="0"/>
          <w:marBottom w:val="0"/>
          <w:divBdr>
            <w:top w:val="none" w:sz="0" w:space="0" w:color="auto"/>
            <w:left w:val="none" w:sz="0" w:space="0" w:color="auto"/>
            <w:bottom w:val="none" w:sz="0" w:space="0" w:color="auto"/>
            <w:right w:val="none" w:sz="0" w:space="0" w:color="auto"/>
          </w:divBdr>
        </w:div>
        <w:div w:id="311060189">
          <w:marLeft w:val="0"/>
          <w:marRight w:val="0"/>
          <w:marTop w:val="0"/>
          <w:marBottom w:val="0"/>
          <w:divBdr>
            <w:top w:val="none" w:sz="0" w:space="0" w:color="auto"/>
            <w:left w:val="none" w:sz="0" w:space="0" w:color="auto"/>
            <w:bottom w:val="none" w:sz="0" w:space="0" w:color="auto"/>
            <w:right w:val="none" w:sz="0" w:space="0" w:color="auto"/>
          </w:divBdr>
        </w:div>
        <w:div w:id="319233862">
          <w:marLeft w:val="0"/>
          <w:marRight w:val="0"/>
          <w:marTop w:val="0"/>
          <w:marBottom w:val="0"/>
          <w:divBdr>
            <w:top w:val="none" w:sz="0" w:space="0" w:color="auto"/>
            <w:left w:val="none" w:sz="0" w:space="0" w:color="auto"/>
            <w:bottom w:val="none" w:sz="0" w:space="0" w:color="auto"/>
            <w:right w:val="none" w:sz="0" w:space="0" w:color="auto"/>
          </w:divBdr>
        </w:div>
        <w:div w:id="356469819">
          <w:marLeft w:val="0"/>
          <w:marRight w:val="0"/>
          <w:marTop w:val="0"/>
          <w:marBottom w:val="0"/>
          <w:divBdr>
            <w:top w:val="none" w:sz="0" w:space="0" w:color="auto"/>
            <w:left w:val="none" w:sz="0" w:space="0" w:color="auto"/>
            <w:bottom w:val="none" w:sz="0" w:space="0" w:color="auto"/>
            <w:right w:val="none" w:sz="0" w:space="0" w:color="auto"/>
          </w:divBdr>
          <w:divsChild>
            <w:div w:id="152261248">
              <w:marLeft w:val="0"/>
              <w:marRight w:val="0"/>
              <w:marTop w:val="0"/>
              <w:marBottom w:val="0"/>
              <w:divBdr>
                <w:top w:val="none" w:sz="0" w:space="0" w:color="auto"/>
                <w:left w:val="none" w:sz="0" w:space="0" w:color="auto"/>
                <w:bottom w:val="none" w:sz="0" w:space="0" w:color="auto"/>
                <w:right w:val="none" w:sz="0" w:space="0" w:color="auto"/>
              </w:divBdr>
            </w:div>
            <w:div w:id="158155651">
              <w:marLeft w:val="0"/>
              <w:marRight w:val="0"/>
              <w:marTop w:val="0"/>
              <w:marBottom w:val="0"/>
              <w:divBdr>
                <w:top w:val="none" w:sz="0" w:space="0" w:color="auto"/>
                <w:left w:val="none" w:sz="0" w:space="0" w:color="auto"/>
                <w:bottom w:val="none" w:sz="0" w:space="0" w:color="auto"/>
                <w:right w:val="none" w:sz="0" w:space="0" w:color="auto"/>
              </w:divBdr>
            </w:div>
            <w:div w:id="254753947">
              <w:marLeft w:val="0"/>
              <w:marRight w:val="0"/>
              <w:marTop w:val="0"/>
              <w:marBottom w:val="0"/>
              <w:divBdr>
                <w:top w:val="none" w:sz="0" w:space="0" w:color="auto"/>
                <w:left w:val="none" w:sz="0" w:space="0" w:color="auto"/>
                <w:bottom w:val="none" w:sz="0" w:space="0" w:color="auto"/>
                <w:right w:val="none" w:sz="0" w:space="0" w:color="auto"/>
              </w:divBdr>
            </w:div>
            <w:div w:id="369453586">
              <w:marLeft w:val="0"/>
              <w:marRight w:val="0"/>
              <w:marTop w:val="0"/>
              <w:marBottom w:val="0"/>
              <w:divBdr>
                <w:top w:val="none" w:sz="0" w:space="0" w:color="auto"/>
                <w:left w:val="none" w:sz="0" w:space="0" w:color="auto"/>
                <w:bottom w:val="none" w:sz="0" w:space="0" w:color="auto"/>
                <w:right w:val="none" w:sz="0" w:space="0" w:color="auto"/>
              </w:divBdr>
            </w:div>
            <w:div w:id="514224251">
              <w:marLeft w:val="0"/>
              <w:marRight w:val="0"/>
              <w:marTop w:val="0"/>
              <w:marBottom w:val="0"/>
              <w:divBdr>
                <w:top w:val="none" w:sz="0" w:space="0" w:color="auto"/>
                <w:left w:val="none" w:sz="0" w:space="0" w:color="auto"/>
                <w:bottom w:val="none" w:sz="0" w:space="0" w:color="auto"/>
                <w:right w:val="none" w:sz="0" w:space="0" w:color="auto"/>
              </w:divBdr>
            </w:div>
            <w:div w:id="597250969">
              <w:marLeft w:val="0"/>
              <w:marRight w:val="0"/>
              <w:marTop w:val="0"/>
              <w:marBottom w:val="0"/>
              <w:divBdr>
                <w:top w:val="none" w:sz="0" w:space="0" w:color="auto"/>
                <w:left w:val="none" w:sz="0" w:space="0" w:color="auto"/>
                <w:bottom w:val="none" w:sz="0" w:space="0" w:color="auto"/>
                <w:right w:val="none" w:sz="0" w:space="0" w:color="auto"/>
              </w:divBdr>
            </w:div>
            <w:div w:id="713310268">
              <w:marLeft w:val="0"/>
              <w:marRight w:val="0"/>
              <w:marTop w:val="0"/>
              <w:marBottom w:val="0"/>
              <w:divBdr>
                <w:top w:val="none" w:sz="0" w:space="0" w:color="auto"/>
                <w:left w:val="none" w:sz="0" w:space="0" w:color="auto"/>
                <w:bottom w:val="none" w:sz="0" w:space="0" w:color="auto"/>
                <w:right w:val="none" w:sz="0" w:space="0" w:color="auto"/>
              </w:divBdr>
            </w:div>
            <w:div w:id="729301907">
              <w:marLeft w:val="0"/>
              <w:marRight w:val="0"/>
              <w:marTop w:val="0"/>
              <w:marBottom w:val="0"/>
              <w:divBdr>
                <w:top w:val="none" w:sz="0" w:space="0" w:color="auto"/>
                <w:left w:val="none" w:sz="0" w:space="0" w:color="auto"/>
                <w:bottom w:val="none" w:sz="0" w:space="0" w:color="auto"/>
                <w:right w:val="none" w:sz="0" w:space="0" w:color="auto"/>
              </w:divBdr>
            </w:div>
            <w:div w:id="780497122">
              <w:marLeft w:val="0"/>
              <w:marRight w:val="0"/>
              <w:marTop w:val="0"/>
              <w:marBottom w:val="0"/>
              <w:divBdr>
                <w:top w:val="none" w:sz="0" w:space="0" w:color="auto"/>
                <w:left w:val="none" w:sz="0" w:space="0" w:color="auto"/>
                <w:bottom w:val="none" w:sz="0" w:space="0" w:color="auto"/>
                <w:right w:val="none" w:sz="0" w:space="0" w:color="auto"/>
              </w:divBdr>
            </w:div>
            <w:div w:id="1062097496">
              <w:marLeft w:val="0"/>
              <w:marRight w:val="0"/>
              <w:marTop w:val="0"/>
              <w:marBottom w:val="0"/>
              <w:divBdr>
                <w:top w:val="none" w:sz="0" w:space="0" w:color="auto"/>
                <w:left w:val="none" w:sz="0" w:space="0" w:color="auto"/>
                <w:bottom w:val="none" w:sz="0" w:space="0" w:color="auto"/>
                <w:right w:val="none" w:sz="0" w:space="0" w:color="auto"/>
              </w:divBdr>
            </w:div>
            <w:div w:id="1148597675">
              <w:marLeft w:val="0"/>
              <w:marRight w:val="0"/>
              <w:marTop w:val="0"/>
              <w:marBottom w:val="0"/>
              <w:divBdr>
                <w:top w:val="none" w:sz="0" w:space="0" w:color="auto"/>
                <w:left w:val="none" w:sz="0" w:space="0" w:color="auto"/>
                <w:bottom w:val="none" w:sz="0" w:space="0" w:color="auto"/>
                <w:right w:val="none" w:sz="0" w:space="0" w:color="auto"/>
              </w:divBdr>
            </w:div>
            <w:div w:id="1284069347">
              <w:marLeft w:val="0"/>
              <w:marRight w:val="0"/>
              <w:marTop w:val="0"/>
              <w:marBottom w:val="0"/>
              <w:divBdr>
                <w:top w:val="none" w:sz="0" w:space="0" w:color="auto"/>
                <w:left w:val="none" w:sz="0" w:space="0" w:color="auto"/>
                <w:bottom w:val="none" w:sz="0" w:space="0" w:color="auto"/>
                <w:right w:val="none" w:sz="0" w:space="0" w:color="auto"/>
              </w:divBdr>
            </w:div>
            <w:div w:id="1395542252">
              <w:marLeft w:val="0"/>
              <w:marRight w:val="0"/>
              <w:marTop w:val="0"/>
              <w:marBottom w:val="0"/>
              <w:divBdr>
                <w:top w:val="none" w:sz="0" w:space="0" w:color="auto"/>
                <w:left w:val="none" w:sz="0" w:space="0" w:color="auto"/>
                <w:bottom w:val="none" w:sz="0" w:space="0" w:color="auto"/>
                <w:right w:val="none" w:sz="0" w:space="0" w:color="auto"/>
              </w:divBdr>
            </w:div>
            <w:div w:id="1466117278">
              <w:marLeft w:val="0"/>
              <w:marRight w:val="0"/>
              <w:marTop w:val="0"/>
              <w:marBottom w:val="0"/>
              <w:divBdr>
                <w:top w:val="none" w:sz="0" w:space="0" w:color="auto"/>
                <w:left w:val="none" w:sz="0" w:space="0" w:color="auto"/>
                <w:bottom w:val="none" w:sz="0" w:space="0" w:color="auto"/>
                <w:right w:val="none" w:sz="0" w:space="0" w:color="auto"/>
              </w:divBdr>
            </w:div>
            <w:div w:id="1500656242">
              <w:marLeft w:val="0"/>
              <w:marRight w:val="0"/>
              <w:marTop w:val="0"/>
              <w:marBottom w:val="0"/>
              <w:divBdr>
                <w:top w:val="none" w:sz="0" w:space="0" w:color="auto"/>
                <w:left w:val="none" w:sz="0" w:space="0" w:color="auto"/>
                <w:bottom w:val="none" w:sz="0" w:space="0" w:color="auto"/>
                <w:right w:val="none" w:sz="0" w:space="0" w:color="auto"/>
              </w:divBdr>
            </w:div>
            <w:div w:id="1922371054">
              <w:marLeft w:val="0"/>
              <w:marRight w:val="0"/>
              <w:marTop w:val="0"/>
              <w:marBottom w:val="0"/>
              <w:divBdr>
                <w:top w:val="none" w:sz="0" w:space="0" w:color="auto"/>
                <w:left w:val="none" w:sz="0" w:space="0" w:color="auto"/>
                <w:bottom w:val="none" w:sz="0" w:space="0" w:color="auto"/>
                <w:right w:val="none" w:sz="0" w:space="0" w:color="auto"/>
              </w:divBdr>
            </w:div>
            <w:div w:id="2132281848">
              <w:marLeft w:val="0"/>
              <w:marRight w:val="0"/>
              <w:marTop w:val="0"/>
              <w:marBottom w:val="0"/>
              <w:divBdr>
                <w:top w:val="none" w:sz="0" w:space="0" w:color="auto"/>
                <w:left w:val="none" w:sz="0" w:space="0" w:color="auto"/>
                <w:bottom w:val="none" w:sz="0" w:space="0" w:color="auto"/>
                <w:right w:val="none" w:sz="0" w:space="0" w:color="auto"/>
              </w:divBdr>
            </w:div>
          </w:divsChild>
        </w:div>
        <w:div w:id="359285014">
          <w:marLeft w:val="0"/>
          <w:marRight w:val="0"/>
          <w:marTop w:val="0"/>
          <w:marBottom w:val="0"/>
          <w:divBdr>
            <w:top w:val="none" w:sz="0" w:space="0" w:color="auto"/>
            <w:left w:val="none" w:sz="0" w:space="0" w:color="auto"/>
            <w:bottom w:val="none" w:sz="0" w:space="0" w:color="auto"/>
            <w:right w:val="none" w:sz="0" w:space="0" w:color="auto"/>
          </w:divBdr>
        </w:div>
        <w:div w:id="414479834">
          <w:marLeft w:val="0"/>
          <w:marRight w:val="0"/>
          <w:marTop w:val="0"/>
          <w:marBottom w:val="0"/>
          <w:divBdr>
            <w:top w:val="none" w:sz="0" w:space="0" w:color="auto"/>
            <w:left w:val="none" w:sz="0" w:space="0" w:color="auto"/>
            <w:bottom w:val="none" w:sz="0" w:space="0" w:color="auto"/>
            <w:right w:val="none" w:sz="0" w:space="0" w:color="auto"/>
          </w:divBdr>
        </w:div>
        <w:div w:id="435367828">
          <w:marLeft w:val="0"/>
          <w:marRight w:val="0"/>
          <w:marTop w:val="0"/>
          <w:marBottom w:val="0"/>
          <w:divBdr>
            <w:top w:val="none" w:sz="0" w:space="0" w:color="auto"/>
            <w:left w:val="none" w:sz="0" w:space="0" w:color="auto"/>
            <w:bottom w:val="none" w:sz="0" w:space="0" w:color="auto"/>
            <w:right w:val="none" w:sz="0" w:space="0" w:color="auto"/>
          </w:divBdr>
        </w:div>
        <w:div w:id="555311602">
          <w:marLeft w:val="0"/>
          <w:marRight w:val="0"/>
          <w:marTop w:val="0"/>
          <w:marBottom w:val="0"/>
          <w:divBdr>
            <w:top w:val="none" w:sz="0" w:space="0" w:color="auto"/>
            <w:left w:val="none" w:sz="0" w:space="0" w:color="auto"/>
            <w:bottom w:val="none" w:sz="0" w:space="0" w:color="auto"/>
            <w:right w:val="none" w:sz="0" w:space="0" w:color="auto"/>
          </w:divBdr>
        </w:div>
        <w:div w:id="612976550">
          <w:marLeft w:val="0"/>
          <w:marRight w:val="0"/>
          <w:marTop w:val="0"/>
          <w:marBottom w:val="0"/>
          <w:divBdr>
            <w:top w:val="none" w:sz="0" w:space="0" w:color="auto"/>
            <w:left w:val="none" w:sz="0" w:space="0" w:color="auto"/>
            <w:bottom w:val="none" w:sz="0" w:space="0" w:color="auto"/>
            <w:right w:val="none" w:sz="0" w:space="0" w:color="auto"/>
          </w:divBdr>
        </w:div>
        <w:div w:id="690032303">
          <w:marLeft w:val="0"/>
          <w:marRight w:val="0"/>
          <w:marTop w:val="0"/>
          <w:marBottom w:val="0"/>
          <w:divBdr>
            <w:top w:val="none" w:sz="0" w:space="0" w:color="auto"/>
            <w:left w:val="none" w:sz="0" w:space="0" w:color="auto"/>
            <w:bottom w:val="none" w:sz="0" w:space="0" w:color="auto"/>
            <w:right w:val="none" w:sz="0" w:space="0" w:color="auto"/>
          </w:divBdr>
        </w:div>
        <w:div w:id="785319121">
          <w:marLeft w:val="0"/>
          <w:marRight w:val="0"/>
          <w:marTop w:val="0"/>
          <w:marBottom w:val="0"/>
          <w:divBdr>
            <w:top w:val="none" w:sz="0" w:space="0" w:color="auto"/>
            <w:left w:val="none" w:sz="0" w:space="0" w:color="auto"/>
            <w:bottom w:val="none" w:sz="0" w:space="0" w:color="auto"/>
            <w:right w:val="none" w:sz="0" w:space="0" w:color="auto"/>
          </w:divBdr>
        </w:div>
        <w:div w:id="802961014">
          <w:marLeft w:val="0"/>
          <w:marRight w:val="0"/>
          <w:marTop w:val="0"/>
          <w:marBottom w:val="0"/>
          <w:divBdr>
            <w:top w:val="none" w:sz="0" w:space="0" w:color="auto"/>
            <w:left w:val="none" w:sz="0" w:space="0" w:color="auto"/>
            <w:bottom w:val="none" w:sz="0" w:space="0" w:color="auto"/>
            <w:right w:val="none" w:sz="0" w:space="0" w:color="auto"/>
          </w:divBdr>
        </w:div>
        <w:div w:id="812452346">
          <w:marLeft w:val="0"/>
          <w:marRight w:val="0"/>
          <w:marTop w:val="0"/>
          <w:marBottom w:val="0"/>
          <w:divBdr>
            <w:top w:val="none" w:sz="0" w:space="0" w:color="auto"/>
            <w:left w:val="none" w:sz="0" w:space="0" w:color="auto"/>
            <w:bottom w:val="none" w:sz="0" w:space="0" w:color="auto"/>
            <w:right w:val="none" w:sz="0" w:space="0" w:color="auto"/>
          </w:divBdr>
        </w:div>
        <w:div w:id="874662245">
          <w:marLeft w:val="0"/>
          <w:marRight w:val="0"/>
          <w:marTop w:val="0"/>
          <w:marBottom w:val="0"/>
          <w:divBdr>
            <w:top w:val="none" w:sz="0" w:space="0" w:color="auto"/>
            <w:left w:val="none" w:sz="0" w:space="0" w:color="auto"/>
            <w:bottom w:val="none" w:sz="0" w:space="0" w:color="auto"/>
            <w:right w:val="none" w:sz="0" w:space="0" w:color="auto"/>
          </w:divBdr>
        </w:div>
        <w:div w:id="879319930">
          <w:marLeft w:val="0"/>
          <w:marRight w:val="0"/>
          <w:marTop w:val="0"/>
          <w:marBottom w:val="0"/>
          <w:divBdr>
            <w:top w:val="none" w:sz="0" w:space="0" w:color="auto"/>
            <w:left w:val="none" w:sz="0" w:space="0" w:color="auto"/>
            <w:bottom w:val="none" w:sz="0" w:space="0" w:color="auto"/>
            <w:right w:val="none" w:sz="0" w:space="0" w:color="auto"/>
          </w:divBdr>
        </w:div>
        <w:div w:id="1001543014">
          <w:marLeft w:val="0"/>
          <w:marRight w:val="0"/>
          <w:marTop w:val="0"/>
          <w:marBottom w:val="0"/>
          <w:divBdr>
            <w:top w:val="none" w:sz="0" w:space="0" w:color="auto"/>
            <w:left w:val="none" w:sz="0" w:space="0" w:color="auto"/>
            <w:bottom w:val="none" w:sz="0" w:space="0" w:color="auto"/>
            <w:right w:val="none" w:sz="0" w:space="0" w:color="auto"/>
          </w:divBdr>
        </w:div>
        <w:div w:id="1020933574">
          <w:marLeft w:val="0"/>
          <w:marRight w:val="0"/>
          <w:marTop w:val="0"/>
          <w:marBottom w:val="0"/>
          <w:divBdr>
            <w:top w:val="none" w:sz="0" w:space="0" w:color="auto"/>
            <w:left w:val="none" w:sz="0" w:space="0" w:color="auto"/>
            <w:bottom w:val="none" w:sz="0" w:space="0" w:color="auto"/>
            <w:right w:val="none" w:sz="0" w:space="0" w:color="auto"/>
          </w:divBdr>
        </w:div>
        <w:div w:id="1124687773">
          <w:marLeft w:val="0"/>
          <w:marRight w:val="0"/>
          <w:marTop w:val="0"/>
          <w:marBottom w:val="0"/>
          <w:divBdr>
            <w:top w:val="none" w:sz="0" w:space="0" w:color="auto"/>
            <w:left w:val="none" w:sz="0" w:space="0" w:color="auto"/>
            <w:bottom w:val="none" w:sz="0" w:space="0" w:color="auto"/>
            <w:right w:val="none" w:sz="0" w:space="0" w:color="auto"/>
          </w:divBdr>
        </w:div>
        <w:div w:id="1151022378">
          <w:marLeft w:val="0"/>
          <w:marRight w:val="0"/>
          <w:marTop w:val="0"/>
          <w:marBottom w:val="0"/>
          <w:divBdr>
            <w:top w:val="none" w:sz="0" w:space="0" w:color="auto"/>
            <w:left w:val="none" w:sz="0" w:space="0" w:color="auto"/>
            <w:bottom w:val="none" w:sz="0" w:space="0" w:color="auto"/>
            <w:right w:val="none" w:sz="0" w:space="0" w:color="auto"/>
          </w:divBdr>
        </w:div>
        <w:div w:id="1166898452">
          <w:marLeft w:val="0"/>
          <w:marRight w:val="0"/>
          <w:marTop w:val="0"/>
          <w:marBottom w:val="0"/>
          <w:divBdr>
            <w:top w:val="none" w:sz="0" w:space="0" w:color="auto"/>
            <w:left w:val="none" w:sz="0" w:space="0" w:color="auto"/>
            <w:bottom w:val="none" w:sz="0" w:space="0" w:color="auto"/>
            <w:right w:val="none" w:sz="0" w:space="0" w:color="auto"/>
          </w:divBdr>
        </w:div>
        <w:div w:id="1194003944">
          <w:marLeft w:val="0"/>
          <w:marRight w:val="0"/>
          <w:marTop w:val="0"/>
          <w:marBottom w:val="0"/>
          <w:divBdr>
            <w:top w:val="none" w:sz="0" w:space="0" w:color="auto"/>
            <w:left w:val="none" w:sz="0" w:space="0" w:color="auto"/>
            <w:bottom w:val="none" w:sz="0" w:space="0" w:color="auto"/>
            <w:right w:val="none" w:sz="0" w:space="0" w:color="auto"/>
          </w:divBdr>
        </w:div>
        <w:div w:id="1277062084">
          <w:marLeft w:val="0"/>
          <w:marRight w:val="0"/>
          <w:marTop w:val="0"/>
          <w:marBottom w:val="0"/>
          <w:divBdr>
            <w:top w:val="none" w:sz="0" w:space="0" w:color="auto"/>
            <w:left w:val="none" w:sz="0" w:space="0" w:color="auto"/>
            <w:bottom w:val="none" w:sz="0" w:space="0" w:color="auto"/>
            <w:right w:val="none" w:sz="0" w:space="0" w:color="auto"/>
          </w:divBdr>
        </w:div>
        <w:div w:id="1290012547">
          <w:marLeft w:val="0"/>
          <w:marRight w:val="0"/>
          <w:marTop w:val="0"/>
          <w:marBottom w:val="0"/>
          <w:divBdr>
            <w:top w:val="none" w:sz="0" w:space="0" w:color="auto"/>
            <w:left w:val="none" w:sz="0" w:space="0" w:color="auto"/>
            <w:bottom w:val="none" w:sz="0" w:space="0" w:color="auto"/>
            <w:right w:val="none" w:sz="0" w:space="0" w:color="auto"/>
          </w:divBdr>
        </w:div>
        <w:div w:id="1293514319">
          <w:marLeft w:val="0"/>
          <w:marRight w:val="0"/>
          <w:marTop w:val="0"/>
          <w:marBottom w:val="0"/>
          <w:divBdr>
            <w:top w:val="none" w:sz="0" w:space="0" w:color="auto"/>
            <w:left w:val="none" w:sz="0" w:space="0" w:color="auto"/>
            <w:bottom w:val="none" w:sz="0" w:space="0" w:color="auto"/>
            <w:right w:val="none" w:sz="0" w:space="0" w:color="auto"/>
          </w:divBdr>
        </w:div>
        <w:div w:id="1334255902">
          <w:marLeft w:val="0"/>
          <w:marRight w:val="0"/>
          <w:marTop w:val="0"/>
          <w:marBottom w:val="0"/>
          <w:divBdr>
            <w:top w:val="none" w:sz="0" w:space="0" w:color="auto"/>
            <w:left w:val="none" w:sz="0" w:space="0" w:color="auto"/>
            <w:bottom w:val="none" w:sz="0" w:space="0" w:color="auto"/>
            <w:right w:val="none" w:sz="0" w:space="0" w:color="auto"/>
          </w:divBdr>
        </w:div>
        <w:div w:id="1450971786">
          <w:marLeft w:val="0"/>
          <w:marRight w:val="0"/>
          <w:marTop w:val="0"/>
          <w:marBottom w:val="0"/>
          <w:divBdr>
            <w:top w:val="none" w:sz="0" w:space="0" w:color="auto"/>
            <w:left w:val="none" w:sz="0" w:space="0" w:color="auto"/>
            <w:bottom w:val="none" w:sz="0" w:space="0" w:color="auto"/>
            <w:right w:val="none" w:sz="0" w:space="0" w:color="auto"/>
          </w:divBdr>
        </w:div>
        <w:div w:id="1458571740">
          <w:marLeft w:val="0"/>
          <w:marRight w:val="0"/>
          <w:marTop w:val="0"/>
          <w:marBottom w:val="0"/>
          <w:divBdr>
            <w:top w:val="none" w:sz="0" w:space="0" w:color="auto"/>
            <w:left w:val="none" w:sz="0" w:space="0" w:color="auto"/>
            <w:bottom w:val="none" w:sz="0" w:space="0" w:color="auto"/>
            <w:right w:val="none" w:sz="0" w:space="0" w:color="auto"/>
          </w:divBdr>
        </w:div>
        <w:div w:id="1475027904">
          <w:marLeft w:val="0"/>
          <w:marRight w:val="0"/>
          <w:marTop w:val="0"/>
          <w:marBottom w:val="0"/>
          <w:divBdr>
            <w:top w:val="none" w:sz="0" w:space="0" w:color="auto"/>
            <w:left w:val="none" w:sz="0" w:space="0" w:color="auto"/>
            <w:bottom w:val="none" w:sz="0" w:space="0" w:color="auto"/>
            <w:right w:val="none" w:sz="0" w:space="0" w:color="auto"/>
          </w:divBdr>
        </w:div>
        <w:div w:id="1495877835">
          <w:marLeft w:val="0"/>
          <w:marRight w:val="0"/>
          <w:marTop w:val="0"/>
          <w:marBottom w:val="0"/>
          <w:divBdr>
            <w:top w:val="none" w:sz="0" w:space="0" w:color="auto"/>
            <w:left w:val="none" w:sz="0" w:space="0" w:color="auto"/>
            <w:bottom w:val="none" w:sz="0" w:space="0" w:color="auto"/>
            <w:right w:val="none" w:sz="0" w:space="0" w:color="auto"/>
          </w:divBdr>
        </w:div>
        <w:div w:id="1511025538">
          <w:marLeft w:val="0"/>
          <w:marRight w:val="0"/>
          <w:marTop w:val="0"/>
          <w:marBottom w:val="0"/>
          <w:divBdr>
            <w:top w:val="none" w:sz="0" w:space="0" w:color="auto"/>
            <w:left w:val="none" w:sz="0" w:space="0" w:color="auto"/>
            <w:bottom w:val="none" w:sz="0" w:space="0" w:color="auto"/>
            <w:right w:val="none" w:sz="0" w:space="0" w:color="auto"/>
          </w:divBdr>
        </w:div>
        <w:div w:id="1588415057">
          <w:marLeft w:val="0"/>
          <w:marRight w:val="0"/>
          <w:marTop w:val="0"/>
          <w:marBottom w:val="0"/>
          <w:divBdr>
            <w:top w:val="none" w:sz="0" w:space="0" w:color="auto"/>
            <w:left w:val="none" w:sz="0" w:space="0" w:color="auto"/>
            <w:bottom w:val="none" w:sz="0" w:space="0" w:color="auto"/>
            <w:right w:val="none" w:sz="0" w:space="0" w:color="auto"/>
          </w:divBdr>
        </w:div>
        <w:div w:id="1594821115">
          <w:marLeft w:val="0"/>
          <w:marRight w:val="0"/>
          <w:marTop w:val="0"/>
          <w:marBottom w:val="0"/>
          <w:divBdr>
            <w:top w:val="none" w:sz="0" w:space="0" w:color="auto"/>
            <w:left w:val="none" w:sz="0" w:space="0" w:color="auto"/>
            <w:bottom w:val="none" w:sz="0" w:space="0" w:color="auto"/>
            <w:right w:val="none" w:sz="0" w:space="0" w:color="auto"/>
          </w:divBdr>
        </w:div>
        <w:div w:id="1666545686">
          <w:marLeft w:val="0"/>
          <w:marRight w:val="0"/>
          <w:marTop w:val="0"/>
          <w:marBottom w:val="0"/>
          <w:divBdr>
            <w:top w:val="none" w:sz="0" w:space="0" w:color="auto"/>
            <w:left w:val="none" w:sz="0" w:space="0" w:color="auto"/>
            <w:bottom w:val="none" w:sz="0" w:space="0" w:color="auto"/>
            <w:right w:val="none" w:sz="0" w:space="0" w:color="auto"/>
          </w:divBdr>
          <w:divsChild>
            <w:div w:id="64231770">
              <w:marLeft w:val="0"/>
              <w:marRight w:val="0"/>
              <w:marTop w:val="0"/>
              <w:marBottom w:val="0"/>
              <w:divBdr>
                <w:top w:val="none" w:sz="0" w:space="0" w:color="auto"/>
                <w:left w:val="none" w:sz="0" w:space="0" w:color="auto"/>
                <w:bottom w:val="none" w:sz="0" w:space="0" w:color="auto"/>
                <w:right w:val="none" w:sz="0" w:space="0" w:color="auto"/>
              </w:divBdr>
            </w:div>
            <w:div w:id="140851394">
              <w:marLeft w:val="0"/>
              <w:marRight w:val="0"/>
              <w:marTop w:val="0"/>
              <w:marBottom w:val="0"/>
              <w:divBdr>
                <w:top w:val="none" w:sz="0" w:space="0" w:color="auto"/>
                <w:left w:val="none" w:sz="0" w:space="0" w:color="auto"/>
                <w:bottom w:val="none" w:sz="0" w:space="0" w:color="auto"/>
                <w:right w:val="none" w:sz="0" w:space="0" w:color="auto"/>
              </w:divBdr>
            </w:div>
            <w:div w:id="144665542">
              <w:marLeft w:val="0"/>
              <w:marRight w:val="0"/>
              <w:marTop w:val="0"/>
              <w:marBottom w:val="0"/>
              <w:divBdr>
                <w:top w:val="none" w:sz="0" w:space="0" w:color="auto"/>
                <w:left w:val="none" w:sz="0" w:space="0" w:color="auto"/>
                <w:bottom w:val="none" w:sz="0" w:space="0" w:color="auto"/>
                <w:right w:val="none" w:sz="0" w:space="0" w:color="auto"/>
              </w:divBdr>
            </w:div>
            <w:div w:id="177504139">
              <w:marLeft w:val="0"/>
              <w:marRight w:val="0"/>
              <w:marTop w:val="0"/>
              <w:marBottom w:val="0"/>
              <w:divBdr>
                <w:top w:val="none" w:sz="0" w:space="0" w:color="auto"/>
                <w:left w:val="none" w:sz="0" w:space="0" w:color="auto"/>
                <w:bottom w:val="none" w:sz="0" w:space="0" w:color="auto"/>
                <w:right w:val="none" w:sz="0" w:space="0" w:color="auto"/>
              </w:divBdr>
            </w:div>
            <w:div w:id="294604922">
              <w:marLeft w:val="0"/>
              <w:marRight w:val="0"/>
              <w:marTop w:val="0"/>
              <w:marBottom w:val="0"/>
              <w:divBdr>
                <w:top w:val="none" w:sz="0" w:space="0" w:color="auto"/>
                <w:left w:val="none" w:sz="0" w:space="0" w:color="auto"/>
                <w:bottom w:val="none" w:sz="0" w:space="0" w:color="auto"/>
                <w:right w:val="none" w:sz="0" w:space="0" w:color="auto"/>
              </w:divBdr>
            </w:div>
            <w:div w:id="593170672">
              <w:marLeft w:val="0"/>
              <w:marRight w:val="0"/>
              <w:marTop w:val="0"/>
              <w:marBottom w:val="0"/>
              <w:divBdr>
                <w:top w:val="none" w:sz="0" w:space="0" w:color="auto"/>
                <w:left w:val="none" w:sz="0" w:space="0" w:color="auto"/>
                <w:bottom w:val="none" w:sz="0" w:space="0" w:color="auto"/>
                <w:right w:val="none" w:sz="0" w:space="0" w:color="auto"/>
              </w:divBdr>
            </w:div>
            <w:div w:id="610943062">
              <w:marLeft w:val="0"/>
              <w:marRight w:val="0"/>
              <w:marTop w:val="0"/>
              <w:marBottom w:val="0"/>
              <w:divBdr>
                <w:top w:val="none" w:sz="0" w:space="0" w:color="auto"/>
                <w:left w:val="none" w:sz="0" w:space="0" w:color="auto"/>
                <w:bottom w:val="none" w:sz="0" w:space="0" w:color="auto"/>
                <w:right w:val="none" w:sz="0" w:space="0" w:color="auto"/>
              </w:divBdr>
            </w:div>
            <w:div w:id="689986363">
              <w:marLeft w:val="0"/>
              <w:marRight w:val="0"/>
              <w:marTop w:val="0"/>
              <w:marBottom w:val="0"/>
              <w:divBdr>
                <w:top w:val="none" w:sz="0" w:space="0" w:color="auto"/>
                <w:left w:val="none" w:sz="0" w:space="0" w:color="auto"/>
                <w:bottom w:val="none" w:sz="0" w:space="0" w:color="auto"/>
                <w:right w:val="none" w:sz="0" w:space="0" w:color="auto"/>
              </w:divBdr>
            </w:div>
            <w:div w:id="725302388">
              <w:marLeft w:val="0"/>
              <w:marRight w:val="0"/>
              <w:marTop w:val="0"/>
              <w:marBottom w:val="0"/>
              <w:divBdr>
                <w:top w:val="none" w:sz="0" w:space="0" w:color="auto"/>
                <w:left w:val="none" w:sz="0" w:space="0" w:color="auto"/>
                <w:bottom w:val="none" w:sz="0" w:space="0" w:color="auto"/>
                <w:right w:val="none" w:sz="0" w:space="0" w:color="auto"/>
              </w:divBdr>
            </w:div>
            <w:div w:id="900287966">
              <w:marLeft w:val="0"/>
              <w:marRight w:val="0"/>
              <w:marTop w:val="0"/>
              <w:marBottom w:val="0"/>
              <w:divBdr>
                <w:top w:val="none" w:sz="0" w:space="0" w:color="auto"/>
                <w:left w:val="none" w:sz="0" w:space="0" w:color="auto"/>
                <w:bottom w:val="none" w:sz="0" w:space="0" w:color="auto"/>
                <w:right w:val="none" w:sz="0" w:space="0" w:color="auto"/>
              </w:divBdr>
            </w:div>
            <w:div w:id="1549685442">
              <w:marLeft w:val="0"/>
              <w:marRight w:val="0"/>
              <w:marTop w:val="0"/>
              <w:marBottom w:val="0"/>
              <w:divBdr>
                <w:top w:val="none" w:sz="0" w:space="0" w:color="auto"/>
                <w:left w:val="none" w:sz="0" w:space="0" w:color="auto"/>
                <w:bottom w:val="none" w:sz="0" w:space="0" w:color="auto"/>
                <w:right w:val="none" w:sz="0" w:space="0" w:color="auto"/>
              </w:divBdr>
            </w:div>
            <w:div w:id="1854176340">
              <w:marLeft w:val="0"/>
              <w:marRight w:val="0"/>
              <w:marTop w:val="0"/>
              <w:marBottom w:val="0"/>
              <w:divBdr>
                <w:top w:val="none" w:sz="0" w:space="0" w:color="auto"/>
                <w:left w:val="none" w:sz="0" w:space="0" w:color="auto"/>
                <w:bottom w:val="none" w:sz="0" w:space="0" w:color="auto"/>
                <w:right w:val="none" w:sz="0" w:space="0" w:color="auto"/>
              </w:divBdr>
            </w:div>
            <w:div w:id="2081630134">
              <w:marLeft w:val="0"/>
              <w:marRight w:val="0"/>
              <w:marTop w:val="0"/>
              <w:marBottom w:val="0"/>
              <w:divBdr>
                <w:top w:val="none" w:sz="0" w:space="0" w:color="auto"/>
                <w:left w:val="none" w:sz="0" w:space="0" w:color="auto"/>
                <w:bottom w:val="none" w:sz="0" w:space="0" w:color="auto"/>
                <w:right w:val="none" w:sz="0" w:space="0" w:color="auto"/>
              </w:divBdr>
            </w:div>
          </w:divsChild>
        </w:div>
        <w:div w:id="1840853586">
          <w:marLeft w:val="0"/>
          <w:marRight w:val="0"/>
          <w:marTop w:val="0"/>
          <w:marBottom w:val="0"/>
          <w:divBdr>
            <w:top w:val="none" w:sz="0" w:space="0" w:color="auto"/>
            <w:left w:val="none" w:sz="0" w:space="0" w:color="auto"/>
            <w:bottom w:val="none" w:sz="0" w:space="0" w:color="auto"/>
            <w:right w:val="none" w:sz="0" w:space="0" w:color="auto"/>
          </w:divBdr>
        </w:div>
        <w:div w:id="1881437418">
          <w:marLeft w:val="0"/>
          <w:marRight w:val="0"/>
          <w:marTop w:val="0"/>
          <w:marBottom w:val="0"/>
          <w:divBdr>
            <w:top w:val="none" w:sz="0" w:space="0" w:color="auto"/>
            <w:left w:val="none" w:sz="0" w:space="0" w:color="auto"/>
            <w:bottom w:val="none" w:sz="0" w:space="0" w:color="auto"/>
            <w:right w:val="none" w:sz="0" w:space="0" w:color="auto"/>
          </w:divBdr>
        </w:div>
        <w:div w:id="1943417050">
          <w:marLeft w:val="0"/>
          <w:marRight w:val="0"/>
          <w:marTop w:val="0"/>
          <w:marBottom w:val="0"/>
          <w:divBdr>
            <w:top w:val="none" w:sz="0" w:space="0" w:color="auto"/>
            <w:left w:val="none" w:sz="0" w:space="0" w:color="auto"/>
            <w:bottom w:val="none" w:sz="0" w:space="0" w:color="auto"/>
            <w:right w:val="none" w:sz="0" w:space="0" w:color="auto"/>
          </w:divBdr>
        </w:div>
        <w:div w:id="2074234152">
          <w:marLeft w:val="0"/>
          <w:marRight w:val="0"/>
          <w:marTop w:val="0"/>
          <w:marBottom w:val="0"/>
          <w:divBdr>
            <w:top w:val="none" w:sz="0" w:space="0" w:color="auto"/>
            <w:left w:val="none" w:sz="0" w:space="0" w:color="auto"/>
            <w:bottom w:val="none" w:sz="0" w:space="0" w:color="auto"/>
            <w:right w:val="none" w:sz="0" w:space="0" w:color="auto"/>
          </w:divBdr>
        </w:div>
        <w:div w:id="2111973343">
          <w:marLeft w:val="0"/>
          <w:marRight w:val="0"/>
          <w:marTop w:val="0"/>
          <w:marBottom w:val="0"/>
          <w:divBdr>
            <w:top w:val="none" w:sz="0" w:space="0" w:color="auto"/>
            <w:left w:val="none" w:sz="0" w:space="0" w:color="auto"/>
            <w:bottom w:val="none" w:sz="0" w:space="0" w:color="auto"/>
            <w:right w:val="none" w:sz="0" w:space="0" w:color="auto"/>
          </w:divBdr>
        </w:div>
      </w:divsChild>
    </w:div>
    <w:div w:id="438184521">
      <w:bodyDiv w:val="1"/>
      <w:marLeft w:val="0"/>
      <w:marRight w:val="0"/>
      <w:marTop w:val="0"/>
      <w:marBottom w:val="0"/>
      <w:divBdr>
        <w:top w:val="none" w:sz="0" w:space="0" w:color="auto"/>
        <w:left w:val="none" w:sz="0" w:space="0" w:color="auto"/>
        <w:bottom w:val="none" w:sz="0" w:space="0" w:color="auto"/>
        <w:right w:val="none" w:sz="0" w:space="0" w:color="auto"/>
      </w:divBdr>
    </w:div>
    <w:div w:id="787045929">
      <w:bodyDiv w:val="1"/>
      <w:marLeft w:val="0"/>
      <w:marRight w:val="0"/>
      <w:marTop w:val="0"/>
      <w:marBottom w:val="0"/>
      <w:divBdr>
        <w:top w:val="none" w:sz="0" w:space="0" w:color="auto"/>
        <w:left w:val="none" w:sz="0" w:space="0" w:color="auto"/>
        <w:bottom w:val="none" w:sz="0" w:space="0" w:color="auto"/>
        <w:right w:val="none" w:sz="0" w:space="0" w:color="auto"/>
      </w:divBdr>
    </w:div>
    <w:div w:id="1767388248">
      <w:bodyDiv w:val="1"/>
      <w:marLeft w:val="0"/>
      <w:marRight w:val="0"/>
      <w:marTop w:val="0"/>
      <w:marBottom w:val="0"/>
      <w:divBdr>
        <w:top w:val="none" w:sz="0" w:space="0" w:color="auto"/>
        <w:left w:val="none" w:sz="0" w:space="0" w:color="auto"/>
        <w:bottom w:val="none" w:sz="0" w:space="0" w:color="auto"/>
        <w:right w:val="none" w:sz="0" w:space="0" w:color="auto"/>
      </w:divBdr>
      <w:divsChild>
        <w:div w:id="71397961">
          <w:marLeft w:val="0"/>
          <w:marRight w:val="0"/>
          <w:marTop w:val="0"/>
          <w:marBottom w:val="0"/>
          <w:divBdr>
            <w:top w:val="none" w:sz="0" w:space="0" w:color="auto"/>
            <w:left w:val="none" w:sz="0" w:space="0" w:color="auto"/>
            <w:bottom w:val="none" w:sz="0" w:space="0" w:color="auto"/>
            <w:right w:val="none" w:sz="0" w:space="0" w:color="auto"/>
          </w:divBdr>
        </w:div>
        <w:div w:id="81999896">
          <w:marLeft w:val="0"/>
          <w:marRight w:val="0"/>
          <w:marTop w:val="0"/>
          <w:marBottom w:val="0"/>
          <w:divBdr>
            <w:top w:val="none" w:sz="0" w:space="0" w:color="auto"/>
            <w:left w:val="none" w:sz="0" w:space="0" w:color="auto"/>
            <w:bottom w:val="none" w:sz="0" w:space="0" w:color="auto"/>
            <w:right w:val="none" w:sz="0" w:space="0" w:color="auto"/>
          </w:divBdr>
        </w:div>
        <w:div w:id="128404839">
          <w:marLeft w:val="0"/>
          <w:marRight w:val="0"/>
          <w:marTop w:val="0"/>
          <w:marBottom w:val="0"/>
          <w:divBdr>
            <w:top w:val="none" w:sz="0" w:space="0" w:color="auto"/>
            <w:left w:val="none" w:sz="0" w:space="0" w:color="auto"/>
            <w:bottom w:val="none" w:sz="0" w:space="0" w:color="auto"/>
            <w:right w:val="none" w:sz="0" w:space="0" w:color="auto"/>
          </w:divBdr>
        </w:div>
        <w:div w:id="136800591">
          <w:marLeft w:val="0"/>
          <w:marRight w:val="0"/>
          <w:marTop w:val="0"/>
          <w:marBottom w:val="0"/>
          <w:divBdr>
            <w:top w:val="none" w:sz="0" w:space="0" w:color="auto"/>
            <w:left w:val="none" w:sz="0" w:space="0" w:color="auto"/>
            <w:bottom w:val="none" w:sz="0" w:space="0" w:color="auto"/>
            <w:right w:val="none" w:sz="0" w:space="0" w:color="auto"/>
          </w:divBdr>
        </w:div>
        <w:div w:id="217710851">
          <w:marLeft w:val="0"/>
          <w:marRight w:val="0"/>
          <w:marTop w:val="0"/>
          <w:marBottom w:val="0"/>
          <w:divBdr>
            <w:top w:val="none" w:sz="0" w:space="0" w:color="auto"/>
            <w:left w:val="none" w:sz="0" w:space="0" w:color="auto"/>
            <w:bottom w:val="none" w:sz="0" w:space="0" w:color="auto"/>
            <w:right w:val="none" w:sz="0" w:space="0" w:color="auto"/>
          </w:divBdr>
        </w:div>
        <w:div w:id="306714429">
          <w:marLeft w:val="0"/>
          <w:marRight w:val="0"/>
          <w:marTop w:val="0"/>
          <w:marBottom w:val="0"/>
          <w:divBdr>
            <w:top w:val="none" w:sz="0" w:space="0" w:color="auto"/>
            <w:left w:val="none" w:sz="0" w:space="0" w:color="auto"/>
            <w:bottom w:val="none" w:sz="0" w:space="0" w:color="auto"/>
            <w:right w:val="none" w:sz="0" w:space="0" w:color="auto"/>
          </w:divBdr>
        </w:div>
        <w:div w:id="401369133">
          <w:marLeft w:val="0"/>
          <w:marRight w:val="0"/>
          <w:marTop w:val="0"/>
          <w:marBottom w:val="0"/>
          <w:divBdr>
            <w:top w:val="none" w:sz="0" w:space="0" w:color="auto"/>
            <w:left w:val="none" w:sz="0" w:space="0" w:color="auto"/>
            <w:bottom w:val="none" w:sz="0" w:space="0" w:color="auto"/>
            <w:right w:val="none" w:sz="0" w:space="0" w:color="auto"/>
          </w:divBdr>
        </w:div>
        <w:div w:id="415638159">
          <w:marLeft w:val="0"/>
          <w:marRight w:val="0"/>
          <w:marTop w:val="0"/>
          <w:marBottom w:val="0"/>
          <w:divBdr>
            <w:top w:val="none" w:sz="0" w:space="0" w:color="auto"/>
            <w:left w:val="none" w:sz="0" w:space="0" w:color="auto"/>
            <w:bottom w:val="none" w:sz="0" w:space="0" w:color="auto"/>
            <w:right w:val="none" w:sz="0" w:space="0" w:color="auto"/>
          </w:divBdr>
        </w:div>
        <w:div w:id="532157491">
          <w:marLeft w:val="0"/>
          <w:marRight w:val="0"/>
          <w:marTop w:val="0"/>
          <w:marBottom w:val="0"/>
          <w:divBdr>
            <w:top w:val="none" w:sz="0" w:space="0" w:color="auto"/>
            <w:left w:val="none" w:sz="0" w:space="0" w:color="auto"/>
            <w:bottom w:val="none" w:sz="0" w:space="0" w:color="auto"/>
            <w:right w:val="none" w:sz="0" w:space="0" w:color="auto"/>
          </w:divBdr>
        </w:div>
        <w:div w:id="556548634">
          <w:marLeft w:val="0"/>
          <w:marRight w:val="0"/>
          <w:marTop w:val="0"/>
          <w:marBottom w:val="0"/>
          <w:divBdr>
            <w:top w:val="none" w:sz="0" w:space="0" w:color="auto"/>
            <w:left w:val="none" w:sz="0" w:space="0" w:color="auto"/>
            <w:bottom w:val="none" w:sz="0" w:space="0" w:color="auto"/>
            <w:right w:val="none" w:sz="0" w:space="0" w:color="auto"/>
          </w:divBdr>
          <w:divsChild>
            <w:div w:id="30617956">
              <w:marLeft w:val="0"/>
              <w:marRight w:val="0"/>
              <w:marTop w:val="0"/>
              <w:marBottom w:val="0"/>
              <w:divBdr>
                <w:top w:val="none" w:sz="0" w:space="0" w:color="auto"/>
                <w:left w:val="none" w:sz="0" w:space="0" w:color="auto"/>
                <w:bottom w:val="none" w:sz="0" w:space="0" w:color="auto"/>
                <w:right w:val="none" w:sz="0" w:space="0" w:color="auto"/>
              </w:divBdr>
            </w:div>
            <w:div w:id="235555955">
              <w:marLeft w:val="0"/>
              <w:marRight w:val="0"/>
              <w:marTop w:val="0"/>
              <w:marBottom w:val="0"/>
              <w:divBdr>
                <w:top w:val="none" w:sz="0" w:space="0" w:color="auto"/>
                <w:left w:val="none" w:sz="0" w:space="0" w:color="auto"/>
                <w:bottom w:val="none" w:sz="0" w:space="0" w:color="auto"/>
                <w:right w:val="none" w:sz="0" w:space="0" w:color="auto"/>
              </w:divBdr>
            </w:div>
            <w:div w:id="308898826">
              <w:marLeft w:val="0"/>
              <w:marRight w:val="0"/>
              <w:marTop w:val="0"/>
              <w:marBottom w:val="0"/>
              <w:divBdr>
                <w:top w:val="none" w:sz="0" w:space="0" w:color="auto"/>
                <w:left w:val="none" w:sz="0" w:space="0" w:color="auto"/>
                <w:bottom w:val="none" w:sz="0" w:space="0" w:color="auto"/>
                <w:right w:val="none" w:sz="0" w:space="0" w:color="auto"/>
              </w:divBdr>
            </w:div>
            <w:div w:id="408889274">
              <w:marLeft w:val="0"/>
              <w:marRight w:val="0"/>
              <w:marTop w:val="0"/>
              <w:marBottom w:val="0"/>
              <w:divBdr>
                <w:top w:val="none" w:sz="0" w:space="0" w:color="auto"/>
                <w:left w:val="none" w:sz="0" w:space="0" w:color="auto"/>
                <w:bottom w:val="none" w:sz="0" w:space="0" w:color="auto"/>
                <w:right w:val="none" w:sz="0" w:space="0" w:color="auto"/>
              </w:divBdr>
            </w:div>
            <w:div w:id="518663907">
              <w:marLeft w:val="0"/>
              <w:marRight w:val="0"/>
              <w:marTop w:val="0"/>
              <w:marBottom w:val="0"/>
              <w:divBdr>
                <w:top w:val="none" w:sz="0" w:space="0" w:color="auto"/>
                <w:left w:val="none" w:sz="0" w:space="0" w:color="auto"/>
                <w:bottom w:val="none" w:sz="0" w:space="0" w:color="auto"/>
                <w:right w:val="none" w:sz="0" w:space="0" w:color="auto"/>
              </w:divBdr>
            </w:div>
            <w:div w:id="642974397">
              <w:marLeft w:val="0"/>
              <w:marRight w:val="0"/>
              <w:marTop w:val="0"/>
              <w:marBottom w:val="0"/>
              <w:divBdr>
                <w:top w:val="none" w:sz="0" w:space="0" w:color="auto"/>
                <w:left w:val="none" w:sz="0" w:space="0" w:color="auto"/>
                <w:bottom w:val="none" w:sz="0" w:space="0" w:color="auto"/>
                <w:right w:val="none" w:sz="0" w:space="0" w:color="auto"/>
              </w:divBdr>
            </w:div>
            <w:div w:id="710806487">
              <w:marLeft w:val="0"/>
              <w:marRight w:val="0"/>
              <w:marTop w:val="0"/>
              <w:marBottom w:val="0"/>
              <w:divBdr>
                <w:top w:val="none" w:sz="0" w:space="0" w:color="auto"/>
                <w:left w:val="none" w:sz="0" w:space="0" w:color="auto"/>
                <w:bottom w:val="none" w:sz="0" w:space="0" w:color="auto"/>
                <w:right w:val="none" w:sz="0" w:space="0" w:color="auto"/>
              </w:divBdr>
            </w:div>
            <w:div w:id="924612663">
              <w:marLeft w:val="0"/>
              <w:marRight w:val="0"/>
              <w:marTop w:val="0"/>
              <w:marBottom w:val="0"/>
              <w:divBdr>
                <w:top w:val="none" w:sz="0" w:space="0" w:color="auto"/>
                <w:left w:val="none" w:sz="0" w:space="0" w:color="auto"/>
                <w:bottom w:val="none" w:sz="0" w:space="0" w:color="auto"/>
                <w:right w:val="none" w:sz="0" w:space="0" w:color="auto"/>
              </w:divBdr>
            </w:div>
            <w:div w:id="1286617618">
              <w:marLeft w:val="0"/>
              <w:marRight w:val="0"/>
              <w:marTop w:val="0"/>
              <w:marBottom w:val="0"/>
              <w:divBdr>
                <w:top w:val="none" w:sz="0" w:space="0" w:color="auto"/>
                <w:left w:val="none" w:sz="0" w:space="0" w:color="auto"/>
                <w:bottom w:val="none" w:sz="0" w:space="0" w:color="auto"/>
                <w:right w:val="none" w:sz="0" w:space="0" w:color="auto"/>
              </w:divBdr>
            </w:div>
            <w:div w:id="1370642966">
              <w:marLeft w:val="0"/>
              <w:marRight w:val="0"/>
              <w:marTop w:val="0"/>
              <w:marBottom w:val="0"/>
              <w:divBdr>
                <w:top w:val="none" w:sz="0" w:space="0" w:color="auto"/>
                <w:left w:val="none" w:sz="0" w:space="0" w:color="auto"/>
                <w:bottom w:val="none" w:sz="0" w:space="0" w:color="auto"/>
                <w:right w:val="none" w:sz="0" w:space="0" w:color="auto"/>
              </w:divBdr>
            </w:div>
            <w:div w:id="1583569081">
              <w:marLeft w:val="0"/>
              <w:marRight w:val="0"/>
              <w:marTop w:val="0"/>
              <w:marBottom w:val="0"/>
              <w:divBdr>
                <w:top w:val="none" w:sz="0" w:space="0" w:color="auto"/>
                <w:left w:val="none" w:sz="0" w:space="0" w:color="auto"/>
                <w:bottom w:val="none" w:sz="0" w:space="0" w:color="auto"/>
                <w:right w:val="none" w:sz="0" w:space="0" w:color="auto"/>
              </w:divBdr>
            </w:div>
            <w:div w:id="1632978144">
              <w:marLeft w:val="0"/>
              <w:marRight w:val="0"/>
              <w:marTop w:val="0"/>
              <w:marBottom w:val="0"/>
              <w:divBdr>
                <w:top w:val="none" w:sz="0" w:space="0" w:color="auto"/>
                <w:left w:val="none" w:sz="0" w:space="0" w:color="auto"/>
                <w:bottom w:val="none" w:sz="0" w:space="0" w:color="auto"/>
                <w:right w:val="none" w:sz="0" w:space="0" w:color="auto"/>
              </w:divBdr>
            </w:div>
            <w:div w:id="1682315810">
              <w:marLeft w:val="0"/>
              <w:marRight w:val="0"/>
              <w:marTop w:val="0"/>
              <w:marBottom w:val="0"/>
              <w:divBdr>
                <w:top w:val="none" w:sz="0" w:space="0" w:color="auto"/>
                <w:left w:val="none" w:sz="0" w:space="0" w:color="auto"/>
                <w:bottom w:val="none" w:sz="0" w:space="0" w:color="auto"/>
                <w:right w:val="none" w:sz="0" w:space="0" w:color="auto"/>
              </w:divBdr>
            </w:div>
          </w:divsChild>
        </w:div>
        <w:div w:id="688723748">
          <w:marLeft w:val="0"/>
          <w:marRight w:val="0"/>
          <w:marTop w:val="0"/>
          <w:marBottom w:val="0"/>
          <w:divBdr>
            <w:top w:val="none" w:sz="0" w:space="0" w:color="auto"/>
            <w:left w:val="none" w:sz="0" w:space="0" w:color="auto"/>
            <w:bottom w:val="none" w:sz="0" w:space="0" w:color="auto"/>
            <w:right w:val="none" w:sz="0" w:space="0" w:color="auto"/>
          </w:divBdr>
        </w:div>
        <w:div w:id="698429065">
          <w:marLeft w:val="0"/>
          <w:marRight w:val="0"/>
          <w:marTop w:val="0"/>
          <w:marBottom w:val="0"/>
          <w:divBdr>
            <w:top w:val="none" w:sz="0" w:space="0" w:color="auto"/>
            <w:left w:val="none" w:sz="0" w:space="0" w:color="auto"/>
            <w:bottom w:val="none" w:sz="0" w:space="0" w:color="auto"/>
            <w:right w:val="none" w:sz="0" w:space="0" w:color="auto"/>
          </w:divBdr>
        </w:div>
        <w:div w:id="781414379">
          <w:marLeft w:val="0"/>
          <w:marRight w:val="0"/>
          <w:marTop w:val="0"/>
          <w:marBottom w:val="0"/>
          <w:divBdr>
            <w:top w:val="none" w:sz="0" w:space="0" w:color="auto"/>
            <w:left w:val="none" w:sz="0" w:space="0" w:color="auto"/>
            <w:bottom w:val="none" w:sz="0" w:space="0" w:color="auto"/>
            <w:right w:val="none" w:sz="0" w:space="0" w:color="auto"/>
          </w:divBdr>
        </w:div>
        <w:div w:id="789515843">
          <w:marLeft w:val="0"/>
          <w:marRight w:val="0"/>
          <w:marTop w:val="0"/>
          <w:marBottom w:val="0"/>
          <w:divBdr>
            <w:top w:val="none" w:sz="0" w:space="0" w:color="auto"/>
            <w:left w:val="none" w:sz="0" w:space="0" w:color="auto"/>
            <w:bottom w:val="none" w:sz="0" w:space="0" w:color="auto"/>
            <w:right w:val="none" w:sz="0" w:space="0" w:color="auto"/>
          </w:divBdr>
        </w:div>
        <w:div w:id="800414985">
          <w:marLeft w:val="0"/>
          <w:marRight w:val="0"/>
          <w:marTop w:val="0"/>
          <w:marBottom w:val="0"/>
          <w:divBdr>
            <w:top w:val="none" w:sz="0" w:space="0" w:color="auto"/>
            <w:left w:val="none" w:sz="0" w:space="0" w:color="auto"/>
            <w:bottom w:val="none" w:sz="0" w:space="0" w:color="auto"/>
            <w:right w:val="none" w:sz="0" w:space="0" w:color="auto"/>
          </w:divBdr>
        </w:div>
        <w:div w:id="837502129">
          <w:marLeft w:val="0"/>
          <w:marRight w:val="0"/>
          <w:marTop w:val="0"/>
          <w:marBottom w:val="0"/>
          <w:divBdr>
            <w:top w:val="none" w:sz="0" w:space="0" w:color="auto"/>
            <w:left w:val="none" w:sz="0" w:space="0" w:color="auto"/>
            <w:bottom w:val="none" w:sz="0" w:space="0" w:color="auto"/>
            <w:right w:val="none" w:sz="0" w:space="0" w:color="auto"/>
          </w:divBdr>
        </w:div>
        <w:div w:id="867647500">
          <w:marLeft w:val="0"/>
          <w:marRight w:val="0"/>
          <w:marTop w:val="0"/>
          <w:marBottom w:val="0"/>
          <w:divBdr>
            <w:top w:val="none" w:sz="0" w:space="0" w:color="auto"/>
            <w:left w:val="none" w:sz="0" w:space="0" w:color="auto"/>
            <w:bottom w:val="none" w:sz="0" w:space="0" w:color="auto"/>
            <w:right w:val="none" w:sz="0" w:space="0" w:color="auto"/>
          </w:divBdr>
        </w:div>
        <w:div w:id="928849324">
          <w:marLeft w:val="0"/>
          <w:marRight w:val="0"/>
          <w:marTop w:val="0"/>
          <w:marBottom w:val="0"/>
          <w:divBdr>
            <w:top w:val="none" w:sz="0" w:space="0" w:color="auto"/>
            <w:left w:val="none" w:sz="0" w:space="0" w:color="auto"/>
            <w:bottom w:val="none" w:sz="0" w:space="0" w:color="auto"/>
            <w:right w:val="none" w:sz="0" w:space="0" w:color="auto"/>
          </w:divBdr>
        </w:div>
        <w:div w:id="962659076">
          <w:marLeft w:val="0"/>
          <w:marRight w:val="0"/>
          <w:marTop w:val="0"/>
          <w:marBottom w:val="0"/>
          <w:divBdr>
            <w:top w:val="none" w:sz="0" w:space="0" w:color="auto"/>
            <w:left w:val="none" w:sz="0" w:space="0" w:color="auto"/>
            <w:bottom w:val="none" w:sz="0" w:space="0" w:color="auto"/>
            <w:right w:val="none" w:sz="0" w:space="0" w:color="auto"/>
          </w:divBdr>
        </w:div>
        <w:div w:id="1002393426">
          <w:marLeft w:val="0"/>
          <w:marRight w:val="0"/>
          <w:marTop w:val="0"/>
          <w:marBottom w:val="0"/>
          <w:divBdr>
            <w:top w:val="none" w:sz="0" w:space="0" w:color="auto"/>
            <w:left w:val="none" w:sz="0" w:space="0" w:color="auto"/>
            <w:bottom w:val="none" w:sz="0" w:space="0" w:color="auto"/>
            <w:right w:val="none" w:sz="0" w:space="0" w:color="auto"/>
          </w:divBdr>
        </w:div>
        <w:div w:id="1047413723">
          <w:marLeft w:val="0"/>
          <w:marRight w:val="0"/>
          <w:marTop w:val="0"/>
          <w:marBottom w:val="0"/>
          <w:divBdr>
            <w:top w:val="none" w:sz="0" w:space="0" w:color="auto"/>
            <w:left w:val="none" w:sz="0" w:space="0" w:color="auto"/>
            <w:bottom w:val="none" w:sz="0" w:space="0" w:color="auto"/>
            <w:right w:val="none" w:sz="0" w:space="0" w:color="auto"/>
          </w:divBdr>
        </w:div>
        <w:div w:id="1126504114">
          <w:marLeft w:val="0"/>
          <w:marRight w:val="0"/>
          <w:marTop w:val="0"/>
          <w:marBottom w:val="0"/>
          <w:divBdr>
            <w:top w:val="none" w:sz="0" w:space="0" w:color="auto"/>
            <w:left w:val="none" w:sz="0" w:space="0" w:color="auto"/>
            <w:bottom w:val="none" w:sz="0" w:space="0" w:color="auto"/>
            <w:right w:val="none" w:sz="0" w:space="0" w:color="auto"/>
          </w:divBdr>
        </w:div>
        <w:div w:id="1136069635">
          <w:marLeft w:val="0"/>
          <w:marRight w:val="0"/>
          <w:marTop w:val="0"/>
          <w:marBottom w:val="0"/>
          <w:divBdr>
            <w:top w:val="none" w:sz="0" w:space="0" w:color="auto"/>
            <w:left w:val="none" w:sz="0" w:space="0" w:color="auto"/>
            <w:bottom w:val="none" w:sz="0" w:space="0" w:color="auto"/>
            <w:right w:val="none" w:sz="0" w:space="0" w:color="auto"/>
          </w:divBdr>
        </w:div>
        <w:div w:id="1291281593">
          <w:marLeft w:val="0"/>
          <w:marRight w:val="0"/>
          <w:marTop w:val="0"/>
          <w:marBottom w:val="0"/>
          <w:divBdr>
            <w:top w:val="none" w:sz="0" w:space="0" w:color="auto"/>
            <w:left w:val="none" w:sz="0" w:space="0" w:color="auto"/>
            <w:bottom w:val="none" w:sz="0" w:space="0" w:color="auto"/>
            <w:right w:val="none" w:sz="0" w:space="0" w:color="auto"/>
          </w:divBdr>
        </w:div>
        <w:div w:id="1311405792">
          <w:marLeft w:val="0"/>
          <w:marRight w:val="0"/>
          <w:marTop w:val="0"/>
          <w:marBottom w:val="0"/>
          <w:divBdr>
            <w:top w:val="none" w:sz="0" w:space="0" w:color="auto"/>
            <w:left w:val="none" w:sz="0" w:space="0" w:color="auto"/>
            <w:bottom w:val="none" w:sz="0" w:space="0" w:color="auto"/>
            <w:right w:val="none" w:sz="0" w:space="0" w:color="auto"/>
          </w:divBdr>
        </w:div>
        <w:div w:id="1345281688">
          <w:marLeft w:val="0"/>
          <w:marRight w:val="0"/>
          <w:marTop w:val="0"/>
          <w:marBottom w:val="0"/>
          <w:divBdr>
            <w:top w:val="none" w:sz="0" w:space="0" w:color="auto"/>
            <w:left w:val="none" w:sz="0" w:space="0" w:color="auto"/>
            <w:bottom w:val="none" w:sz="0" w:space="0" w:color="auto"/>
            <w:right w:val="none" w:sz="0" w:space="0" w:color="auto"/>
          </w:divBdr>
        </w:div>
        <w:div w:id="1374961704">
          <w:marLeft w:val="0"/>
          <w:marRight w:val="0"/>
          <w:marTop w:val="0"/>
          <w:marBottom w:val="0"/>
          <w:divBdr>
            <w:top w:val="none" w:sz="0" w:space="0" w:color="auto"/>
            <w:left w:val="none" w:sz="0" w:space="0" w:color="auto"/>
            <w:bottom w:val="none" w:sz="0" w:space="0" w:color="auto"/>
            <w:right w:val="none" w:sz="0" w:space="0" w:color="auto"/>
          </w:divBdr>
        </w:div>
        <w:div w:id="1406536759">
          <w:marLeft w:val="0"/>
          <w:marRight w:val="0"/>
          <w:marTop w:val="0"/>
          <w:marBottom w:val="0"/>
          <w:divBdr>
            <w:top w:val="none" w:sz="0" w:space="0" w:color="auto"/>
            <w:left w:val="none" w:sz="0" w:space="0" w:color="auto"/>
            <w:bottom w:val="none" w:sz="0" w:space="0" w:color="auto"/>
            <w:right w:val="none" w:sz="0" w:space="0" w:color="auto"/>
          </w:divBdr>
        </w:div>
        <w:div w:id="1411925922">
          <w:marLeft w:val="0"/>
          <w:marRight w:val="0"/>
          <w:marTop w:val="0"/>
          <w:marBottom w:val="0"/>
          <w:divBdr>
            <w:top w:val="none" w:sz="0" w:space="0" w:color="auto"/>
            <w:left w:val="none" w:sz="0" w:space="0" w:color="auto"/>
            <w:bottom w:val="none" w:sz="0" w:space="0" w:color="auto"/>
            <w:right w:val="none" w:sz="0" w:space="0" w:color="auto"/>
          </w:divBdr>
        </w:div>
        <w:div w:id="1451436345">
          <w:marLeft w:val="0"/>
          <w:marRight w:val="0"/>
          <w:marTop w:val="0"/>
          <w:marBottom w:val="0"/>
          <w:divBdr>
            <w:top w:val="none" w:sz="0" w:space="0" w:color="auto"/>
            <w:left w:val="none" w:sz="0" w:space="0" w:color="auto"/>
            <w:bottom w:val="none" w:sz="0" w:space="0" w:color="auto"/>
            <w:right w:val="none" w:sz="0" w:space="0" w:color="auto"/>
          </w:divBdr>
        </w:div>
        <w:div w:id="1541281428">
          <w:marLeft w:val="0"/>
          <w:marRight w:val="0"/>
          <w:marTop w:val="0"/>
          <w:marBottom w:val="0"/>
          <w:divBdr>
            <w:top w:val="none" w:sz="0" w:space="0" w:color="auto"/>
            <w:left w:val="none" w:sz="0" w:space="0" w:color="auto"/>
            <w:bottom w:val="none" w:sz="0" w:space="0" w:color="auto"/>
            <w:right w:val="none" w:sz="0" w:space="0" w:color="auto"/>
          </w:divBdr>
        </w:div>
        <w:div w:id="1555652229">
          <w:marLeft w:val="0"/>
          <w:marRight w:val="0"/>
          <w:marTop w:val="0"/>
          <w:marBottom w:val="0"/>
          <w:divBdr>
            <w:top w:val="none" w:sz="0" w:space="0" w:color="auto"/>
            <w:left w:val="none" w:sz="0" w:space="0" w:color="auto"/>
            <w:bottom w:val="none" w:sz="0" w:space="0" w:color="auto"/>
            <w:right w:val="none" w:sz="0" w:space="0" w:color="auto"/>
          </w:divBdr>
        </w:div>
        <w:div w:id="1695302843">
          <w:marLeft w:val="0"/>
          <w:marRight w:val="0"/>
          <w:marTop w:val="0"/>
          <w:marBottom w:val="0"/>
          <w:divBdr>
            <w:top w:val="none" w:sz="0" w:space="0" w:color="auto"/>
            <w:left w:val="none" w:sz="0" w:space="0" w:color="auto"/>
            <w:bottom w:val="none" w:sz="0" w:space="0" w:color="auto"/>
            <w:right w:val="none" w:sz="0" w:space="0" w:color="auto"/>
          </w:divBdr>
        </w:div>
        <w:div w:id="1714383022">
          <w:marLeft w:val="0"/>
          <w:marRight w:val="0"/>
          <w:marTop w:val="0"/>
          <w:marBottom w:val="0"/>
          <w:divBdr>
            <w:top w:val="none" w:sz="0" w:space="0" w:color="auto"/>
            <w:left w:val="none" w:sz="0" w:space="0" w:color="auto"/>
            <w:bottom w:val="none" w:sz="0" w:space="0" w:color="auto"/>
            <w:right w:val="none" w:sz="0" w:space="0" w:color="auto"/>
          </w:divBdr>
        </w:div>
        <w:div w:id="1758018807">
          <w:marLeft w:val="0"/>
          <w:marRight w:val="0"/>
          <w:marTop w:val="0"/>
          <w:marBottom w:val="0"/>
          <w:divBdr>
            <w:top w:val="none" w:sz="0" w:space="0" w:color="auto"/>
            <w:left w:val="none" w:sz="0" w:space="0" w:color="auto"/>
            <w:bottom w:val="none" w:sz="0" w:space="0" w:color="auto"/>
            <w:right w:val="none" w:sz="0" w:space="0" w:color="auto"/>
          </w:divBdr>
        </w:div>
        <w:div w:id="1939557802">
          <w:marLeft w:val="0"/>
          <w:marRight w:val="0"/>
          <w:marTop w:val="0"/>
          <w:marBottom w:val="0"/>
          <w:divBdr>
            <w:top w:val="none" w:sz="0" w:space="0" w:color="auto"/>
            <w:left w:val="none" w:sz="0" w:space="0" w:color="auto"/>
            <w:bottom w:val="none" w:sz="0" w:space="0" w:color="auto"/>
            <w:right w:val="none" w:sz="0" w:space="0" w:color="auto"/>
          </w:divBdr>
        </w:div>
        <w:div w:id="1986885838">
          <w:marLeft w:val="0"/>
          <w:marRight w:val="0"/>
          <w:marTop w:val="0"/>
          <w:marBottom w:val="0"/>
          <w:divBdr>
            <w:top w:val="none" w:sz="0" w:space="0" w:color="auto"/>
            <w:left w:val="none" w:sz="0" w:space="0" w:color="auto"/>
            <w:bottom w:val="none" w:sz="0" w:space="0" w:color="auto"/>
            <w:right w:val="none" w:sz="0" w:space="0" w:color="auto"/>
          </w:divBdr>
          <w:divsChild>
            <w:div w:id="934111">
              <w:marLeft w:val="0"/>
              <w:marRight w:val="0"/>
              <w:marTop w:val="0"/>
              <w:marBottom w:val="0"/>
              <w:divBdr>
                <w:top w:val="none" w:sz="0" w:space="0" w:color="auto"/>
                <w:left w:val="none" w:sz="0" w:space="0" w:color="auto"/>
                <w:bottom w:val="none" w:sz="0" w:space="0" w:color="auto"/>
                <w:right w:val="none" w:sz="0" w:space="0" w:color="auto"/>
              </w:divBdr>
            </w:div>
            <w:div w:id="24143165">
              <w:marLeft w:val="0"/>
              <w:marRight w:val="0"/>
              <w:marTop w:val="0"/>
              <w:marBottom w:val="0"/>
              <w:divBdr>
                <w:top w:val="none" w:sz="0" w:space="0" w:color="auto"/>
                <w:left w:val="none" w:sz="0" w:space="0" w:color="auto"/>
                <w:bottom w:val="none" w:sz="0" w:space="0" w:color="auto"/>
                <w:right w:val="none" w:sz="0" w:space="0" w:color="auto"/>
              </w:divBdr>
            </w:div>
            <w:div w:id="33311110">
              <w:marLeft w:val="0"/>
              <w:marRight w:val="0"/>
              <w:marTop w:val="0"/>
              <w:marBottom w:val="0"/>
              <w:divBdr>
                <w:top w:val="none" w:sz="0" w:space="0" w:color="auto"/>
                <w:left w:val="none" w:sz="0" w:space="0" w:color="auto"/>
                <w:bottom w:val="none" w:sz="0" w:space="0" w:color="auto"/>
                <w:right w:val="none" w:sz="0" w:space="0" w:color="auto"/>
              </w:divBdr>
            </w:div>
            <w:div w:id="239826562">
              <w:marLeft w:val="0"/>
              <w:marRight w:val="0"/>
              <w:marTop w:val="0"/>
              <w:marBottom w:val="0"/>
              <w:divBdr>
                <w:top w:val="none" w:sz="0" w:space="0" w:color="auto"/>
                <w:left w:val="none" w:sz="0" w:space="0" w:color="auto"/>
                <w:bottom w:val="none" w:sz="0" w:space="0" w:color="auto"/>
                <w:right w:val="none" w:sz="0" w:space="0" w:color="auto"/>
              </w:divBdr>
            </w:div>
            <w:div w:id="264504970">
              <w:marLeft w:val="0"/>
              <w:marRight w:val="0"/>
              <w:marTop w:val="0"/>
              <w:marBottom w:val="0"/>
              <w:divBdr>
                <w:top w:val="none" w:sz="0" w:space="0" w:color="auto"/>
                <w:left w:val="none" w:sz="0" w:space="0" w:color="auto"/>
                <w:bottom w:val="none" w:sz="0" w:space="0" w:color="auto"/>
                <w:right w:val="none" w:sz="0" w:space="0" w:color="auto"/>
              </w:divBdr>
            </w:div>
            <w:div w:id="478158729">
              <w:marLeft w:val="0"/>
              <w:marRight w:val="0"/>
              <w:marTop w:val="0"/>
              <w:marBottom w:val="0"/>
              <w:divBdr>
                <w:top w:val="none" w:sz="0" w:space="0" w:color="auto"/>
                <w:left w:val="none" w:sz="0" w:space="0" w:color="auto"/>
                <w:bottom w:val="none" w:sz="0" w:space="0" w:color="auto"/>
                <w:right w:val="none" w:sz="0" w:space="0" w:color="auto"/>
              </w:divBdr>
            </w:div>
            <w:div w:id="644896376">
              <w:marLeft w:val="0"/>
              <w:marRight w:val="0"/>
              <w:marTop w:val="0"/>
              <w:marBottom w:val="0"/>
              <w:divBdr>
                <w:top w:val="none" w:sz="0" w:space="0" w:color="auto"/>
                <w:left w:val="none" w:sz="0" w:space="0" w:color="auto"/>
                <w:bottom w:val="none" w:sz="0" w:space="0" w:color="auto"/>
                <w:right w:val="none" w:sz="0" w:space="0" w:color="auto"/>
              </w:divBdr>
            </w:div>
            <w:div w:id="770397897">
              <w:marLeft w:val="0"/>
              <w:marRight w:val="0"/>
              <w:marTop w:val="0"/>
              <w:marBottom w:val="0"/>
              <w:divBdr>
                <w:top w:val="none" w:sz="0" w:space="0" w:color="auto"/>
                <w:left w:val="none" w:sz="0" w:space="0" w:color="auto"/>
                <w:bottom w:val="none" w:sz="0" w:space="0" w:color="auto"/>
                <w:right w:val="none" w:sz="0" w:space="0" w:color="auto"/>
              </w:divBdr>
            </w:div>
            <w:div w:id="793406590">
              <w:marLeft w:val="0"/>
              <w:marRight w:val="0"/>
              <w:marTop w:val="0"/>
              <w:marBottom w:val="0"/>
              <w:divBdr>
                <w:top w:val="none" w:sz="0" w:space="0" w:color="auto"/>
                <w:left w:val="none" w:sz="0" w:space="0" w:color="auto"/>
                <w:bottom w:val="none" w:sz="0" w:space="0" w:color="auto"/>
                <w:right w:val="none" w:sz="0" w:space="0" w:color="auto"/>
              </w:divBdr>
            </w:div>
            <w:div w:id="829324624">
              <w:marLeft w:val="0"/>
              <w:marRight w:val="0"/>
              <w:marTop w:val="0"/>
              <w:marBottom w:val="0"/>
              <w:divBdr>
                <w:top w:val="none" w:sz="0" w:space="0" w:color="auto"/>
                <w:left w:val="none" w:sz="0" w:space="0" w:color="auto"/>
                <w:bottom w:val="none" w:sz="0" w:space="0" w:color="auto"/>
                <w:right w:val="none" w:sz="0" w:space="0" w:color="auto"/>
              </w:divBdr>
            </w:div>
            <w:div w:id="1186215994">
              <w:marLeft w:val="0"/>
              <w:marRight w:val="0"/>
              <w:marTop w:val="0"/>
              <w:marBottom w:val="0"/>
              <w:divBdr>
                <w:top w:val="none" w:sz="0" w:space="0" w:color="auto"/>
                <w:left w:val="none" w:sz="0" w:space="0" w:color="auto"/>
                <w:bottom w:val="none" w:sz="0" w:space="0" w:color="auto"/>
                <w:right w:val="none" w:sz="0" w:space="0" w:color="auto"/>
              </w:divBdr>
            </w:div>
            <w:div w:id="1310792266">
              <w:marLeft w:val="0"/>
              <w:marRight w:val="0"/>
              <w:marTop w:val="0"/>
              <w:marBottom w:val="0"/>
              <w:divBdr>
                <w:top w:val="none" w:sz="0" w:space="0" w:color="auto"/>
                <w:left w:val="none" w:sz="0" w:space="0" w:color="auto"/>
                <w:bottom w:val="none" w:sz="0" w:space="0" w:color="auto"/>
                <w:right w:val="none" w:sz="0" w:space="0" w:color="auto"/>
              </w:divBdr>
            </w:div>
            <w:div w:id="1461681137">
              <w:marLeft w:val="0"/>
              <w:marRight w:val="0"/>
              <w:marTop w:val="0"/>
              <w:marBottom w:val="0"/>
              <w:divBdr>
                <w:top w:val="none" w:sz="0" w:space="0" w:color="auto"/>
                <w:left w:val="none" w:sz="0" w:space="0" w:color="auto"/>
                <w:bottom w:val="none" w:sz="0" w:space="0" w:color="auto"/>
                <w:right w:val="none" w:sz="0" w:space="0" w:color="auto"/>
              </w:divBdr>
            </w:div>
            <w:div w:id="1720593167">
              <w:marLeft w:val="0"/>
              <w:marRight w:val="0"/>
              <w:marTop w:val="0"/>
              <w:marBottom w:val="0"/>
              <w:divBdr>
                <w:top w:val="none" w:sz="0" w:space="0" w:color="auto"/>
                <w:left w:val="none" w:sz="0" w:space="0" w:color="auto"/>
                <w:bottom w:val="none" w:sz="0" w:space="0" w:color="auto"/>
                <w:right w:val="none" w:sz="0" w:space="0" w:color="auto"/>
              </w:divBdr>
            </w:div>
            <w:div w:id="1735926984">
              <w:marLeft w:val="0"/>
              <w:marRight w:val="0"/>
              <w:marTop w:val="0"/>
              <w:marBottom w:val="0"/>
              <w:divBdr>
                <w:top w:val="none" w:sz="0" w:space="0" w:color="auto"/>
                <w:left w:val="none" w:sz="0" w:space="0" w:color="auto"/>
                <w:bottom w:val="none" w:sz="0" w:space="0" w:color="auto"/>
                <w:right w:val="none" w:sz="0" w:space="0" w:color="auto"/>
              </w:divBdr>
            </w:div>
            <w:div w:id="1923489010">
              <w:marLeft w:val="0"/>
              <w:marRight w:val="0"/>
              <w:marTop w:val="0"/>
              <w:marBottom w:val="0"/>
              <w:divBdr>
                <w:top w:val="none" w:sz="0" w:space="0" w:color="auto"/>
                <w:left w:val="none" w:sz="0" w:space="0" w:color="auto"/>
                <w:bottom w:val="none" w:sz="0" w:space="0" w:color="auto"/>
                <w:right w:val="none" w:sz="0" w:space="0" w:color="auto"/>
              </w:divBdr>
            </w:div>
            <w:div w:id="2085178539">
              <w:marLeft w:val="0"/>
              <w:marRight w:val="0"/>
              <w:marTop w:val="0"/>
              <w:marBottom w:val="0"/>
              <w:divBdr>
                <w:top w:val="none" w:sz="0" w:space="0" w:color="auto"/>
                <w:left w:val="none" w:sz="0" w:space="0" w:color="auto"/>
                <w:bottom w:val="none" w:sz="0" w:space="0" w:color="auto"/>
                <w:right w:val="none" w:sz="0" w:space="0" w:color="auto"/>
              </w:divBdr>
            </w:div>
          </w:divsChild>
        </w:div>
        <w:div w:id="2081906086">
          <w:marLeft w:val="0"/>
          <w:marRight w:val="0"/>
          <w:marTop w:val="0"/>
          <w:marBottom w:val="0"/>
          <w:divBdr>
            <w:top w:val="none" w:sz="0" w:space="0" w:color="auto"/>
            <w:left w:val="none" w:sz="0" w:space="0" w:color="auto"/>
            <w:bottom w:val="none" w:sz="0" w:space="0" w:color="auto"/>
            <w:right w:val="none" w:sz="0" w:space="0" w:color="auto"/>
          </w:divBdr>
        </w:div>
        <w:div w:id="21337886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www.tagesschau.de/investigativ/ndr-wdr/sanktionen-russland-china-100.html" TargetMode="External"/></Relationship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customXml" Target="../customXml/item4.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s://euisscloud-my.sharepoint.com/:w:/g/personal/alessia_caruso_iss_europa_eu/EYmdEnB4AJtJpjHQ0bmaWEAB9cuzF1LTmvMCeDgmKWwZ1A?e=AegDxQ" TargetMode="External"/><Relationship Id="rId25" Type="http://schemas.openxmlformats.org/officeDocument/2006/relationships/image" Target="media/image13.png"/><Relationship Id="rId33" Type="http://schemas.openxmlformats.org/officeDocument/2006/relationships/customXml" Target="../customXml/item3.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8.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image" Target="media/image12.png"/><Relationship Id="rId32" Type="http://schemas.openxmlformats.org/officeDocument/2006/relationships/customXml" Target="../customXml/item2.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1.png"/><Relationship Id="rId28" Type="http://schemas.openxmlformats.org/officeDocument/2006/relationships/image" Target="media/image16.png"/><Relationship Id="rId10" Type="http://schemas.microsoft.com/office/2016/09/relationships/commentsIds" Target="commentsIds.xml"/><Relationship Id="rId19" Type="http://schemas.openxmlformats.org/officeDocument/2006/relationships/image" Target="media/image7.png"/><Relationship Id="rId31"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image" Target="media/image10.png"/><Relationship Id="rId27" Type="http://schemas.openxmlformats.org/officeDocument/2006/relationships/image" Target="media/image15.png"/><Relationship Id="rId30" Type="http://schemas.microsoft.com/office/2011/relationships/people" Target="people.xml"/><Relationship Id="rId8"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762062A063B982499056F0DEDE3A7269" ma:contentTypeVersion="18" ma:contentTypeDescription="Create a new document." ma:contentTypeScope="" ma:versionID="b05d5a2bc13dca23be480bd54abc61d1">
  <xsd:schema xmlns:xsd="http://www.w3.org/2001/XMLSchema" xmlns:xs="http://www.w3.org/2001/XMLSchema" xmlns:p="http://schemas.microsoft.com/office/2006/metadata/properties" xmlns:ns2="bff3e208-3f5f-40e8-bf99-89cd38c6e74b" xmlns:ns3="893a535f-c272-4de5-af6a-c38c1ae2fe1d" targetNamespace="http://schemas.microsoft.com/office/2006/metadata/properties" ma:root="true" ma:fieldsID="087fedae330b0cfc47fd85d664d4872b" ns2:_="" ns3:_="">
    <xsd:import namespace="bff3e208-3f5f-40e8-bf99-89cd38c6e74b"/>
    <xsd:import namespace="893a535f-c272-4de5-af6a-c38c1ae2fe1d"/>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ServiceLocation" minOccurs="0"/>
                <xsd:element ref="ns2:MediaLengthInSeconds" minOccurs="0"/>
                <xsd:element ref="ns2:lcf76f155ced4ddcb4097134ff3c332f" minOccurs="0"/>
                <xsd:element ref="ns3:TaxCatchAll" minOccurs="0"/>
                <xsd:element ref="ns3:SharedWithUsers" minOccurs="0"/>
                <xsd:element ref="ns3:SharedWithDetail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ff3e208-3f5f-40e8-bf99-89cd38c6e74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91591fae-920f-4b77-a307-3cee14e7805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93a535f-c272-4de5-af6a-c38c1ae2fe1d" elementFormDefault="qualified">
    <xsd:import namespace="http://schemas.microsoft.com/office/2006/documentManagement/types"/>
    <xsd:import namespace="http://schemas.microsoft.com/office/infopath/2007/PartnerControls"/>
    <xsd:element name="TaxCatchAll" ma:index="21" nillable="true" ma:displayName="Taxonomy Catch All Column" ma:hidden="true" ma:list="{a58ea8de-0d3d-4c05-85e4-165aa7ad0aa2}" ma:internalName="TaxCatchAll" ma:showField="CatchAllData" ma:web="893a535f-c272-4de5-af6a-c38c1ae2fe1d">
      <xsd:complexType>
        <xsd:complexContent>
          <xsd:extension base="dms:MultiChoiceLookup">
            <xsd:sequence>
              <xsd:element name="Value" type="dms:Lookup" maxOccurs="unbounded" minOccurs="0" nillable="true"/>
            </xsd:sequence>
          </xsd:extension>
        </xsd:complexContent>
      </xsd:complexType>
    </xsd:element>
    <xsd:element name="SharedWithUsers" ma:index="2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893a535f-c272-4de5-af6a-c38c1ae2fe1d" xsi:nil="true"/>
    <lcf76f155ced4ddcb4097134ff3c332f xmlns="bff3e208-3f5f-40e8-bf99-89cd38c6e74b">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E51398DA-FA4D-4917-8182-A7CA9429AEB1}">
  <ds:schemaRefs>
    <ds:schemaRef ds:uri="http://schemas.openxmlformats.org/officeDocument/2006/bibliography"/>
  </ds:schemaRefs>
</ds:datastoreItem>
</file>

<file path=customXml/itemProps2.xml><?xml version="1.0" encoding="utf-8"?>
<ds:datastoreItem xmlns:ds="http://schemas.openxmlformats.org/officeDocument/2006/customXml" ds:itemID="{636614D5-1248-43AB-987F-3F6F1D215232}"/>
</file>

<file path=customXml/itemProps3.xml><?xml version="1.0" encoding="utf-8"?>
<ds:datastoreItem xmlns:ds="http://schemas.openxmlformats.org/officeDocument/2006/customXml" ds:itemID="{CED35287-D22C-4E95-9622-972975E2045B}"/>
</file>

<file path=customXml/itemProps4.xml><?xml version="1.0" encoding="utf-8"?>
<ds:datastoreItem xmlns:ds="http://schemas.openxmlformats.org/officeDocument/2006/customXml" ds:itemID="{9CB50758-7259-4F01-9F0E-E1E816BB6AFD}"/>
</file>

<file path=docProps/app.xml><?xml version="1.0" encoding="utf-8"?>
<Properties xmlns="http://schemas.openxmlformats.org/officeDocument/2006/extended-properties" xmlns:vt="http://schemas.openxmlformats.org/officeDocument/2006/docPropsVTypes">
  <Template>Normal.dotm</Template>
  <TotalTime>308</TotalTime>
  <Pages>17</Pages>
  <Words>3209</Words>
  <Characters>18296</Characters>
  <Application>Microsoft Office Word</Application>
  <DocSecurity>0</DocSecurity>
  <Lines>152</Lines>
  <Paragraphs>42</Paragraphs>
  <ScaleCrop>false</ScaleCrop>
  <Company/>
  <LinksUpToDate>false</LinksUpToDate>
  <CharactersWithSpaces>21463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Rühlig</dc:creator>
  <cp:keywords/>
  <dc:description/>
  <cp:lastModifiedBy>Christian Dietrich</cp:lastModifiedBy>
  <cp:revision>24</cp:revision>
  <cp:lastPrinted>2025-08-10T10:48:00Z</cp:lastPrinted>
  <dcterms:created xsi:type="dcterms:W3CDTF">2025-09-26T07:56:00Z</dcterms:created>
  <dcterms:modified xsi:type="dcterms:W3CDTF">2025-09-29T14:20:00Z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0x010100762062A063B982499056F0DEDE3A7269</vt:lpwstr>
  </property>
</Properties>
</file>